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27284" w14:textId="3425095F" w:rsidR="00F23756" w:rsidRDefault="00513647">
      <w:pPr>
        <w:pStyle w:val="Title"/>
        <w:rPr>
          <w:sz w:val="40"/>
          <w:szCs w:val="40"/>
        </w:rPr>
      </w:pPr>
      <w:r>
        <w:rPr>
          <w:sz w:val="40"/>
          <w:szCs w:val="40"/>
        </w:rPr>
        <w:t>Internet of Water</w:t>
      </w:r>
      <w:r w:rsidR="008E36E2">
        <w:rPr>
          <w:sz w:val="40"/>
          <w:szCs w:val="40"/>
        </w:rPr>
        <w:t xml:space="preserve">: Accessing and Integrating </w:t>
      </w:r>
      <w:r w:rsidR="001508C5">
        <w:rPr>
          <w:sz w:val="40"/>
          <w:szCs w:val="40"/>
        </w:rPr>
        <w:t>California Stream</w:t>
      </w:r>
      <w:r w:rsidR="00696EEF">
        <w:rPr>
          <w:sz w:val="40"/>
          <w:szCs w:val="40"/>
        </w:rPr>
        <w:t xml:space="preserve"> G</w:t>
      </w:r>
      <w:r w:rsidR="001508C5">
        <w:rPr>
          <w:sz w:val="40"/>
          <w:szCs w:val="40"/>
        </w:rPr>
        <w:t xml:space="preserve">age </w:t>
      </w:r>
      <w:r w:rsidR="008E36E2">
        <w:rPr>
          <w:sz w:val="40"/>
          <w:szCs w:val="40"/>
        </w:rPr>
        <w:t xml:space="preserve">Data </w:t>
      </w:r>
    </w:p>
    <w:p w14:paraId="6F43D231" w14:textId="3F54F5E2" w:rsidR="001508C5" w:rsidRDefault="005D4BE8" w:rsidP="001508C5">
      <w:pPr>
        <w:pStyle w:val="Heading2"/>
        <w:spacing w:before="0" w:after="160"/>
      </w:pPr>
      <w:commentRangeStart w:id="0"/>
      <w:commentRangeStart w:id="1"/>
      <w:r>
        <w:t xml:space="preserve">Draft </w:t>
      </w:r>
      <w:r w:rsidR="001508C5">
        <w:t>Concept Note</w:t>
      </w:r>
      <w:commentRangeEnd w:id="0"/>
      <w:r w:rsidR="00997225">
        <w:rPr>
          <w:rStyle w:val="CommentReference"/>
          <w:b w:val="0"/>
          <w:color w:val="auto"/>
        </w:rPr>
        <w:commentReference w:id="0"/>
      </w:r>
      <w:commentRangeEnd w:id="1"/>
      <w:r w:rsidR="00E03D1C">
        <w:rPr>
          <w:rStyle w:val="CommentReference"/>
          <w:b w:val="0"/>
          <w:color w:val="auto"/>
        </w:rPr>
        <w:commentReference w:id="1"/>
      </w:r>
    </w:p>
    <w:p w14:paraId="17E39A23" w14:textId="451FC965" w:rsidR="001508C5" w:rsidRDefault="00476188" w:rsidP="001508C5">
      <w:pPr>
        <w:pStyle w:val="Normal1"/>
        <w:rPr>
          <w:color w:val="5A5A5A"/>
        </w:rPr>
      </w:pPr>
      <w:bookmarkStart w:id="2" w:name="_gjdgxs" w:colFirst="0" w:colLast="0"/>
      <w:bookmarkEnd w:id="2"/>
      <w:r>
        <w:rPr>
          <w:color w:val="5A5A5A"/>
        </w:rPr>
        <w:t>March</w:t>
      </w:r>
      <w:r w:rsidR="4FDBEC56" w:rsidRPr="4FDBEC56">
        <w:rPr>
          <w:color w:val="5A5A5A"/>
        </w:rPr>
        <w:t xml:space="preserve"> 2021</w:t>
      </w:r>
    </w:p>
    <w:p w14:paraId="119CFFC4" w14:textId="75693046" w:rsidR="001508C5" w:rsidRPr="000D7C64" w:rsidRDefault="00B50A2F" w:rsidP="001508C5">
      <w:pPr>
        <w:pStyle w:val="Heading1"/>
        <w:rPr>
          <w:sz w:val="28"/>
          <w:szCs w:val="28"/>
        </w:rPr>
      </w:pPr>
      <w:r w:rsidRPr="00960612">
        <w:rPr>
          <w:color w:val="auto"/>
          <w:sz w:val="28"/>
          <w:szCs w:val="28"/>
          <w:rPrChange w:id="3" w:author="Peter Colohan" w:date="2021-03-31T10:09:00Z">
            <w:rPr>
              <w:sz w:val="28"/>
              <w:szCs w:val="28"/>
            </w:rPr>
          </w:rPrChange>
        </w:rPr>
        <w:t>Overview</w:t>
      </w:r>
      <w:r w:rsidR="001508C5" w:rsidRPr="000D7C64">
        <w:rPr>
          <w:sz w:val="28"/>
          <w:szCs w:val="28"/>
        </w:rPr>
        <w:tab/>
      </w:r>
    </w:p>
    <w:p w14:paraId="6A3CEE8D" w14:textId="33BFF081" w:rsidR="00654DB3" w:rsidRPr="00135CB3" w:rsidRDefault="0042402E" w:rsidP="0005694D">
      <w:pPr>
        <w:rPr>
          <w:rFonts w:asciiTheme="majorHAnsi" w:hAnsiTheme="majorHAnsi" w:cstheme="majorHAnsi"/>
        </w:rPr>
      </w:pPr>
      <w:bookmarkStart w:id="4" w:name="_5fm94m59ejtg" w:colFirst="0" w:colLast="0"/>
      <w:bookmarkEnd w:id="4"/>
      <w:r w:rsidRPr="00135CB3">
        <w:rPr>
          <w:rFonts w:asciiTheme="majorHAnsi" w:hAnsiTheme="majorHAnsi" w:cstheme="majorHAnsi"/>
        </w:rPr>
        <w:t xml:space="preserve">In California and across the nation, data from </w:t>
      </w:r>
      <w:r w:rsidR="00696EEF" w:rsidRPr="00135CB3">
        <w:rPr>
          <w:rFonts w:asciiTheme="majorHAnsi" w:hAnsiTheme="majorHAnsi" w:cstheme="majorHAnsi"/>
        </w:rPr>
        <w:t>stream gage</w:t>
      </w:r>
      <w:r w:rsidRPr="00135CB3">
        <w:rPr>
          <w:rFonts w:asciiTheme="majorHAnsi" w:hAnsiTheme="majorHAnsi" w:cstheme="majorHAnsi"/>
        </w:rPr>
        <w:t xml:space="preserve">s play an essential role in water management, in particular for managing water rights, transboundary water issues, and water budgeting. </w:t>
      </w:r>
      <w:r w:rsidR="00D864DD" w:rsidRPr="00135CB3">
        <w:rPr>
          <w:rFonts w:asciiTheme="majorHAnsi" w:hAnsiTheme="majorHAnsi" w:cstheme="majorHAnsi"/>
        </w:rPr>
        <w:t xml:space="preserve">A recent analysis of the California </w:t>
      </w:r>
      <w:r w:rsidR="00696EEF" w:rsidRPr="00135CB3">
        <w:rPr>
          <w:rFonts w:asciiTheme="majorHAnsi" w:hAnsiTheme="majorHAnsi" w:cstheme="majorHAnsi"/>
        </w:rPr>
        <w:t>stream gage</w:t>
      </w:r>
      <w:r w:rsidR="00D864DD" w:rsidRPr="00135CB3">
        <w:rPr>
          <w:rFonts w:asciiTheme="majorHAnsi" w:hAnsiTheme="majorHAnsi" w:cstheme="majorHAnsi"/>
        </w:rPr>
        <w:t xml:space="preserve"> network</w:t>
      </w:r>
      <w:r w:rsidR="00654DB3" w:rsidRPr="00135CB3">
        <w:rPr>
          <w:rFonts w:asciiTheme="majorHAnsi" w:hAnsiTheme="majorHAnsi" w:cstheme="majorHAnsi"/>
        </w:rPr>
        <w:t xml:space="preserve"> by </w:t>
      </w:r>
      <w:del w:id="5" w:author="McCready, Christina@DWR" w:date="2021-03-21T15:31:00Z">
        <w:r w:rsidR="00654DB3" w:rsidRPr="00135CB3" w:rsidDel="00934DC3">
          <w:rPr>
            <w:rFonts w:asciiTheme="majorHAnsi" w:hAnsiTheme="majorHAnsi" w:cstheme="majorHAnsi"/>
          </w:rPr>
          <w:delText xml:space="preserve">the </w:delText>
        </w:r>
      </w:del>
      <w:ins w:id="6" w:author="McCready, Christina@DWR" w:date="2021-03-21T15:31:00Z">
        <w:r w:rsidR="00934DC3">
          <w:rPr>
            <w:rFonts w:asciiTheme="majorHAnsi" w:hAnsiTheme="majorHAnsi" w:cstheme="majorHAnsi"/>
          </w:rPr>
          <w:t>The</w:t>
        </w:r>
        <w:r w:rsidR="00934DC3" w:rsidRPr="00135CB3">
          <w:rPr>
            <w:rFonts w:asciiTheme="majorHAnsi" w:hAnsiTheme="majorHAnsi" w:cstheme="majorHAnsi"/>
          </w:rPr>
          <w:t xml:space="preserve"> </w:t>
        </w:r>
      </w:ins>
      <w:r w:rsidR="00654DB3" w:rsidRPr="00135CB3">
        <w:rPr>
          <w:rFonts w:asciiTheme="majorHAnsi" w:hAnsiTheme="majorHAnsi" w:cstheme="majorHAnsi"/>
        </w:rPr>
        <w:t>Nature Conservancy (TNC) Gage Gap project found that 87% of California river and stream length is “poorly” gaged.</w:t>
      </w:r>
      <w:r w:rsidR="00D864DD" w:rsidRPr="00135CB3">
        <w:rPr>
          <w:rFonts w:asciiTheme="majorHAnsi" w:hAnsiTheme="majorHAnsi" w:cstheme="majorHAnsi"/>
          <w:vertAlign w:val="superscript"/>
        </w:rPr>
        <w:footnoteReference w:id="1"/>
      </w:r>
      <w:r w:rsidR="00654DB3" w:rsidRPr="00135CB3">
        <w:rPr>
          <w:rFonts w:asciiTheme="majorHAnsi" w:hAnsiTheme="majorHAnsi" w:cstheme="majorHAnsi"/>
        </w:rPr>
        <w:t xml:space="preserve"> </w:t>
      </w:r>
      <w:r w:rsidR="00861AB8" w:rsidRPr="00135CB3">
        <w:rPr>
          <w:rFonts w:asciiTheme="majorHAnsi" w:hAnsiTheme="majorHAnsi" w:cstheme="majorHAnsi"/>
        </w:rPr>
        <w:t xml:space="preserve">To address this challenge, </w:t>
      </w:r>
      <w:r w:rsidR="0005694D" w:rsidRPr="00135CB3">
        <w:rPr>
          <w:rFonts w:asciiTheme="majorHAnsi" w:hAnsiTheme="majorHAnsi" w:cstheme="majorHAnsi"/>
        </w:rPr>
        <w:t xml:space="preserve">California </w:t>
      </w:r>
      <w:r w:rsidR="00861AB8" w:rsidRPr="00135CB3">
        <w:rPr>
          <w:rFonts w:asciiTheme="majorHAnsi" w:hAnsiTheme="majorHAnsi" w:cstheme="majorHAnsi"/>
          <w:lang w:val="en"/>
        </w:rPr>
        <w:t xml:space="preserve">Senate Bill 19 </w:t>
      </w:r>
      <w:r w:rsidR="0005694D" w:rsidRPr="00135CB3">
        <w:rPr>
          <w:rFonts w:asciiTheme="majorHAnsi" w:hAnsiTheme="majorHAnsi" w:cstheme="majorHAnsi"/>
          <w:lang w:val="en"/>
        </w:rPr>
        <w:t xml:space="preserve">(SB 19 Dodd. </w:t>
      </w:r>
      <w:r w:rsidR="00861AB8" w:rsidRPr="00135CB3">
        <w:rPr>
          <w:rFonts w:asciiTheme="majorHAnsi" w:hAnsiTheme="majorHAnsi" w:cstheme="majorHAnsi"/>
          <w:lang w:val="en"/>
        </w:rPr>
        <w:t xml:space="preserve">Water resources: stream gages) directs </w:t>
      </w:r>
      <w:r w:rsidR="00861AB8" w:rsidRPr="00135CB3">
        <w:rPr>
          <w:rFonts w:asciiTheme="majorHAnsi" w:hAnsiTheme="majorHAnsi" w:cstheme="majorHAnsi"/>
        </w:rPr>
        <w:t>the California Department of Water Resources (DWR)</w:t>
      </w:r>
      <w:del w:id="7" w:author="McCready, Christina@DWR" w:date="2021-03-21T15:20:00Z">
        <w:r w:rsidR="00861AB8" w:rsidRPr="00135CB3" w:rsidDel="00D009E2">
          <w:rPr>
            <w:rFonts w:asciiTheme="majorHAnsi" w:hAnsiTheme="majorHAnsi" w:cstheme="majorHAnsi"/>
          </w:rPr>
          <w:delText>,</w:delText>
        </w:r>
      </w:del>
      <w:r w:rsidR="00861AB8" w:rsidRPr="00135CB3">
        <w:rPr>
          <w:rFonts w:asciiTheme="majorHAnsi" w:hAnsiTheme="majorHAnsi" w:cstheme="majorHAnsi"/>
        </w:rPr>
        <w:t xml:space="preserve"> </w:t>
      </w:r>
      <w:r w:rsidR="0005694D" w:rsidRPr="00135CB3">
        <w:rPr>
          <w:rFonts w:asciiTheme="majorHAnsi" w:hAnsiTheme="majorHAnsi" w:cstheme="majorHAnsi"/>
        </w:rPr>
        <w:t xml:space="preserve">and </w:t>
      </w:r>
      <w:r w:rsidR="00861AB8" w:rsidRPr="00135CB3">
        <w:rPr>
          <w:rFonts w:asciiTheme="majorHAnsi" w:hAnsiTheme="majorHAnsi" w:cstheme="majorHAnsi"/>
        </w:rPr>
        <w:t xml:space="preserve">the California State Water Resources Control Board (SWRCB) </w:t>
      </w:r>
      <w:r w:rsidR="0005694D" w:rsidRPr="00135CB3">
        <w:rPr>
          <w:rFonts w:asciiTheme="majorHAnsi" w:hAnsiTheme="majorHAnsi" w:cstheme="majorHAnsi"/>
        </w:rPr>
        <w:t xml:space="preserve">to </w:t>
      </w:r>
      <w:r w:rsidR="0005694D" w:rsidRPr="00135CB3">
        <w:rPr>
          <w:rFonts w:asciiTheme="majorHAnsi" w:hAnsiTheme="majorHAnsi" w:cstheme="majorHAnsi"/>
          <w:bCs/>
        </w:rPr>
        <w:t>develop a stream</w:t>
      </w:r>
      <w:r w:rsidR="00696EEF" w:rsidRPr="00135CB3">
        <w:rPr>
          <w:rFonts w:asciiTheme="majorHAnsi" w:hAnsiTheme="majorHAnsi" w:cstheme="majorHAnsi"/>
          <w:bCs/>
        </w:rPr>
        <w:t xml:space="preserve"> </w:t>
      </w:r>
      <w:r w:rsidR="0005694D" w:rsidRPr="00135CB3">
        <w:rPr>
          <w:rFonts w:asciiTheme="majorHAnsi" w:hAnsiTheme="majorHAnsi" w:cstheme="majorHAnsi"/>
          <w:bCs/>
        </w:rPr>
        <w:t>gaging plan for California (SB 19 Stream</w:t>
      </w:r>
      <w:r w:rsidR="00696EEF" w:rsidRPr="00135CB3">
        <w:rPr>
          <w:rFonts w:asciiTheme="majorHAnsi" w:hAnsiTheme="majorHAnsi" w:cstheme="majorHAnsi"/>
          <w:bCs/>
        </w:rPr>
        <w:t xml:space="preserve"> G</w:t>
      </w:r>
      <w:r w:rsidR="0005694D" w:rsidRPr="00135CB3">
        <w:rPr>
          <w:rFonts w:asciiTheme="majorHAnsi" w:hAnsiTheme="majorHAnsi" w:cstheme="majorHAnsi"/>
          <w:bCs/>
        </w:rPr>
        <w:t>aging Plan)</w:t>
      </w:r>
      <w:r w:rsidR="0005694D" w:rsidRPr="00135CB3">
        <w:rPr>
          <w:rFonts w:asciiTheme="majorHAnsi" w:hAnsiTheme="majorHAnsi" w:cstheme="majorHAnsi"/>
        </w:rPr>
        <w:t>. The law calls for the plan to consider “integration with the Open and Transparent Water Data Act.</w:t>
      </w:r>
      <w:r w:rsidR="0005694D" w:rsidRPr="00135CB3">
        <w:rPr>
          <w:rStyle w:val="FootnoteReference"/>
          <w:rFonts w:asciiTheme="majorHAnsi" w:hAnsiTheme="majorHAnsi" w:cstheme="majorHAnsi"/>
        </w:rPr>
        <w:footnoteReference w:id="2"/>
      </w:r>
      <w:r w:rsidR="0005694D" w:rsidRPr="00135CB3">
        <w:rPr>
          <w:rFonts w:asciiTheme="majorHAnsi" w:hAnsiTheme="majorHAnsi" w:cstheme="majorHAnsi"/>
        </w:rPr>
        <w:t xml:space="preserve"> </w:t>
      </w:r>
    </w:p>
    <w:p w14:paraId="3D929E1A" w14:textId="77777777" w:rsidR="00135CB3" w:rsidRPr="00135CB3" w:rsidRDefault="00135CB3" w:rsidP="0005694D">
      <w:pPr>
        <w:rPr>
          <w:rFonts w:asciiTheme="majorHAnsi" w:hAnsiTheme="majorHAnsi" w:cstheme="majorHAnsi"/>
        </w:rPr>
      </w:pPr>
    </w:p>
    <w:p w14:paraId="26BD7B57" w14:textId="77777777" w:rsidR="00D000F3" w:rsidRDefault="00654DB3" w:rsidP="0005694D">
      <w:pPr>
        <w:rPr>
          <w:ins w:id="8" w:author="Peter Colohan" w:date="2021-03-31T09:47:00Z"/>
          <w:rFonts w:asciiTheme="majorHAnsi" w:hAnsiTheme="majorHAnsi" w:cstheme="majorHAnsi"/>
        </w:rPr>
      </w:pPr>
      <w:r w:rsidRPr="00135CB3">
        <w:rPr>
          <w:rFonts w:asciiTheme="majorHAnsi" w:hAnsiTheme="majorHAnsi" w:cstheme="majorHAnsi"/>
        </w:rPr>
        <w:t xml:space="preserve">Significantly, the TNC Gage Gap project noted that “poor” gaging is due to not only a lack of active physical gages, but also the result of </w:t>
      </w:r>
      <w:r w:rsidRPr="00135CB3">
        <w:rPr>
          <w:rFonts w:asciiTheme="majorHAnsi" w:hAnsiTheme="majorHAnsi" w:cstheme="majorHAnsi"/>
          <w:b/>
        </w:rPr>
        <w:t>inadequate findability, accessibility, interoperability, and reusability of the data from existing gages</w:t>
      </w:r>
      <w:r w:rsidRPr="00135CB3">
        <w:rPr>
          <w:rFonts w:asciiTheme="majorHAnsi" w:hAnsiTheme="majorHAnsi" w:cstheme="majorHAnsi"/>
        </w:rPr>
        <w:t xml:space="preserve">. The TNC Gage Gap </w:t>
      </w:r>
      <w:commentRangeStart w:id="9"/>
      <w:commentRangeStart w:id="10"/>
      <w:r w:rsidRPr="00135CB3">
        <w:rPr>
          <w:rFonts w:asciiTheme="majorHAnsi" w:hAnsiTheme="majorHAnsi" w:cstheme="majorHAnsi"/>
        </w:rPr>
        <w:t xml:space="preserve">only gathered gage locations from six databases, </w:t>
      </w:r>
      <w:commentRangeEnd w:id="9"/>
      <w:r w:rsidR="009A3BA4">
        <w:rPr>
          <w:rStyle w:val="CommentReference"/>
          <w:rFonts w:ascii="Calibri" w:eastAsia="Calibri" w:hAnsi="Calibri" w:cs="Calibri"/>
        </w:rPr>
        <w:commentReference w:id="9"/>
      </w:r>
      <w:commentRangeEnd w:id="10"/>
      <w:r w:rsidR="00E03D1C">
        <w:rPr>
          <w:rStyle w:val="CommentReference"/>
          <w:rFonts w:ascii="Calibri" w:eastAsia="Calibri" w:hAnsi="Calibri" w:cs="Calibri"/>
        </w:rPr>
        <w:commentReference w:id="10"/>
      </w:r>
      <w:r w:rsidRPr="00135CB3">
        <w:rPr>
          <w:rFonts w:asciiTheme="majorHAnsi" w:hAnsiTheme="majorHAnsi" w:cstheme="majorHAnsi"/>
        </w:rPr>
        <w:t xml:space="preserve">three of which are from USGS, and </w:t>
      </w:r>
      <w:commentRangeStart w:id="11"/>
      <w:commentRangeStart w:id="12"/>
      <w:r w:rsidRPr="00135CB3">
        <w:rPr>
          <w:rFonts w:asciiTheme="majorHAnsi" w:hAnsiTheme="majorHAnsi" w:cstheme="majorHAnsi"/>
        </w:rPr>
        <w:t>all of which have overlapping records of gages</w:t>
      </w:r>
      <w:commentRangeEnd w:id="11"/>
      <w:r w:rsidR="009A3BA4">
        <w:rPr>
          <w:rStyle w:val="CommentReference"/>
          <w:rFonts w:ascii="Calibri" w:eastAsia="Calibri" w:hAnsi="Calibri" w:cs="Calibri"/>
        </w:rPr>
        <w:commentReference w:id="11"/>
      </w:r>
      <w:commentRangeEnd w:id="12"/>
      <w:r w:rsidR="00E03D1C">
        <w:rPr>
          <w:rStyle w:val="CommentReference"/>
          <w:rFonts w:ascii="Calibri" w:eastAsia="Calibri" w:hAnsi="Calibri" w:cs="Calibri"/>
        </w:rPr>
        <w:commentReference w:id="12"/>
      </w:r>
      <w:r w:rsidRPr="00135CB3">
        <w:rPr>
          <w:rFonts w:asciiTheme="majorHAnsi" w:hAnsiTheme="majorHAnsi" w:cstheme="majorHAnsi"/>
        </w:rPr>
        <w:t>: The CA DWR California Data Exchange Center (</w:t>
      </w:r>
      <w:hyperlink r:id="rId12">
        <w:r w:rsidRPr="00135CB3">
          <w:rPr>
            <w:rFonts w:asciiTheme="majorHAnsi" w:hAnsiTheme="majorHAnsi" w:cstheme="majorHAnsi"/>
            <w:color w:val="1155CC"/>
            <w:u w:val="single"/>
          </w:rPr>
          <w:t>CDEC</w:t>
        </w:r>
      </w:hyperlink>
      <w:r w:rsidRPr="00135CB3">
        <w:rPr>
          <w:rFonts w:asciiTheme="majorHAnsi" w:hAnsiTheme="majorHAnsi" w:cstheme="majorHAnsi"/>
          <w:color w:val="1155CC"/>
          <w:u w:val="single"/>
        </w:rPr>
        <w:t>)</w:t>
      </w:r>
      <w:r w:rsidRPr="00135CB3">
        <w:rPr>
          <w:rFonts w:asciiTheme="majorHAnsi" w:hAnsiTheme="majorHAnsi" w:cstheme="majorHAnsi"/>
        </w:rPr>
        <w:t xml:space="preserve">, </w:t>
      </w:r>
      <w:hyperlink r:id="rId13" w:anchor="stdorder">
        <w:r w:rsidRPr="00135CB3">
          <w:rPr>
            <w:rFonts w:asciiTheme="majorHAnsi" w:hAnsiTheme="majorHAnsi" w:cstheme="majorHAnsi"/>
            <w:color w:val="1155CC"/>
            <w:u w:val="single"/>
          </w:rPr>
          <w:t>USGS Gages II</w:t>
        </w:r>
      </w:hyperlink>
      <w:r w:rsidRPr="00135CB3">
        <w:rPr>
          <w:rFonts w:asciiTheme="majorHAnsi" w:hAnsiTheme="majorHAnsi" w:cstheme="majorHAnsi"/>
        </w:rPr>
        <w:t>, USGS National Streamflow Information Program (</w:t>
      </w:r>
      <w:hyperlink r:id="rId14">
        <w:r w:rsidRPr="00135CB3">
          <w:rPr>
            <w:rFonts w:asciiTheme="majorHAnsi" w:hAnsiTheme="majorHAnsi" w:cstheme="majorHAnsi"/>
            <w:color w:val="1155CC"/>
            <w:u w:val="single"/>
          </w:rPr>
          <w:t>NSIP</w:t>
        </w:r>
      </w:hyperlink>
      <w:r w:rsidRPr="00135CB3">
        <w:rPr>
          <w:rFonts w:asciiTheme="majorHAnsi" w:hAnsiTheme="majorHAnsi" w:cstheme="majorHAnsi"/>
          <w:color w:val="1155CC"/>
          <w:u w:val="single"/>
        </w:rPr>
        <w:t>)</w:t>
      </w:r>
      <w:r w:rsidRPr="00135CB3">
        <w:rPr>
          <w:rFonts w:asciiTheme="majorHAnsi" w:hAnsiTheme="majorHAnsi" w:cstheme="majorHAnsi"/>
        </w:rPr>
        <w:t>, USGS National Water Information System (</w:t>
      </w:r>
      <w:hyperlink r:id="rId15">
        <w:r w:rsidRPr="00135CB3">
          <w:rPr>
            <w:rFonts w:asciiTheme="majorHAnsi" w:hAnsiTheme="majorHAnsi" w:cstheme="majorHAnsi"/>
            <w:color w:val="1155CC"/>
            <w:u w:val="single"/>
          </w:rPr>
          <w:t>NWIS</w:t>
        </w:r>
      </w:hyperlink>
      <w:r w:rsidRPr="00135CB3">
        <w:rPr>
          <w:rFonts w:asciiTheme="majorHAnsi" w:hAnsiTheme="majorHAnsi" w:cstheme="majorHAnsi"/>
          <w:color w:val="1155CC"/>
          <w:u w:val="single"/>
        </w:rPr>
        <w:t>)</w:t>
      </w:r>
      <w:r w:rsidRPr="00135CB3">
        <w:rPr>
          <w:rFonts w:asciiTheme="majorHAnsi" w:hAnsiTheme="majorHAnsi" w:cstheme="majorHAnsi"/>
        </w:rPr>
        <w:t>, National Oceanic and Atmospheric Administration (</w:t>
      </w:r>
      <w:hyperlink r:id="rId16">
        <w:r w:rsidRPr="00135CB3">
          <w:rPr>
            <w:rFonts w:asciiTheme="majorHAnsi" w:hAnsiTheme="majorHAnsi" w:cstheme="majorHAnsi"/>
            <w:color w:val="1155CC"/>
            <w:u w:val="single"/>
          </w:rPr>
          <w:t>NOAA</w:t>
        </w:r>
      </w:hyperlink>
      <w:r w:rsidRPr="00135CB3">
        <w:rPr>
          <w:rFonts w:asciiTheme="majorHAnsi" w:hAnsiTheme="majorHAnsi" w:cstheme="majorHAnsi"/>
          <w:color w:val="1155CC"/>
          <w:u w:val="single"/>
        </w:rPr>
        <w:t>)</w:t>
      </w:r>
      <w:r w:rsidRPr="00135CB3">
        <w:rPr>
          <w:rFonts w:asciiTheme="majorHAnsi" w:hAnsiTheme="majorHAnsi" w:cstheme="majorHAnsi"/>
        </w:rPr>
        <w:t>, and the Los Angeles Department of Public Works (</w:t>
      </w:r>
      <w:hyperlink r:id="rId17">
        <w:r w:rsidRPr="00135CB3">
          <w:rPr>
            <w:rFonts w:asciiTheme="majorHAnsi" w:hAnsiTheme="majorHAnsi" w:cstheme="majorHAnsi"/>
            <w:color w:val="1155CC"/>
            <w:u w:val="single"/>
          </w:rPr>
          <w:t>LADPW</w:t>
        </w:r>
      </w:hyperlink>
      <w:r w:rsidRPr="00135CB3">
        <w:rPr>
          <w:rFonts w:asciiTheme="majorHAnsi" w:hAnsiTheme="majorHAnsi" w:cstheme="majorHAnsi"/>
          <w:color w:val="1155CC"/>
          <w:u w:val="single"/>
        </w:rPr>
        <w:t>)</w:t>
      </w:r>
      <w:r w:rsidRPr="00135CB3">
        <w:rPr>
          <w:rFonts w:asciiTheme="majorHAnsi" w:hAnsiTheme="majorHAnsi" w:cstheme="majorHAnsi"/>
        </w:rPr>
        <w:t>.</w:t>
      </w:r>
      <w:r w:rsidR="00135CB3">
        <w:rPr>
          <w:rFonts w:asciiTheme="majorHAnsi" w:hAnsiTheme="majorHAnsi" w:cstheme="majorHAnsi"/>
        </w:rPr>
        <w:t xml:space="preserve"> </w:t>
      </w:r>
    </w:p>
    <w:p w14:paraId="5B39DA36" w14:textId="77777777" w:rsidR="00D000F3" w:rsidRDefault="00D000F3" w:rsidP="0005694D">
      <w:pPr>
        <w:rPr>
          <w:ins w:id="13" w:author="Peter Colohan" w:date="2021-03-31T09:48:00Z"/>
          <w:rFonts w:asciiTheme="majorHAnsi" w:hAnsiTheme="majorHAnsi" w:cstheme="majorHAnsi"/>
        </w:rPr>
      </w:pPr>
    </w:p>
    <w:p w14:paraId="718E7F7C" w14:textId="355EDED3" w:rsidR="00861AB8" w:rsidRPr="00135CB3" w:rsidRDefault="00D000F3" w:rsidP="0005694D">
      <w:pPr>
        <w:rPr>
          <w:rFonts w:asciiTheme="majorHAnsi" w:hAnsiTheme="majorHAnsi" w:cstheme="majorHAnsi"/>
        </w:rPr>
      </w:pPr>
      <w:ins w:id="14" w:author="Peter Colohan" w:date="2021-03-31T09:46:00Z">
        <w:r>
          <w:rPr>
            <w:rFonts w:asciiTheme="majorHAnsi" w:hAnsiTheme="majorHAnsi" w:cstheme="majorHAnsi"/>
          </w:rPr>
          <w:t>The Internet of Water (IoW) project at Duke Univ</w:t>
        </w:r>
      </w:ins>
      <w:ins w:id="15" w:author="Peter Colohan" w:date="2021-03-31T09:47:00Z">
        <w:r>
          <w:rPr>
            <w:rFonts w:asciiTheme="majorHAnsi" w:hAnsiTheme="majorHAnsi" w:cstheme="majorHAnsi"/>
          </w:rPr>
          <w:t>ersity is non-profit, philanthropically funded effort to assist state and local agencies with the modernization of water data infrastructure in the United States</w:t>
        </w:r>
      </w:ins>
      <w:ins w:id="16" w:author="Peter Colohan" w:date="2021-03-31T09:49:00Z">
        <w:r>
          <w:rPr>
            <w:rFonts w:asciiTheme="majorHAnsi" w:hAnsiTheme="majorHAnsi" w:cstheme="majorHAnsi"/>
          </w:rPr>
          <w:t xml:space="preserve">.  The IoW seeks to </w:t>
        </w:r>
      </w:ins>
      <w:ins w:id="17" w:author="Peter Colohan" w:date="2021-03-31T09:48:00Z">
        <w:r>
          <w:rPr>
            <w:rFonts w:asciiTheme="majorHAnsi" w:hAnsiTheme="majorHAnsi" w:cstheme="majorHAnsi"/>
          </w:rPr>
          <w:t xml:space="preserve">improve </w:t>
        </w:r>
      </w:ins>
      <w:ins w:id="18" w:author="Peter Colohan" w:date="2021-03-31T09:49:00Z">
        <w:r>
          <w:rPr>
            <w:rFonts w:asciiTheme="majorHAnsi" w:hAnsiTheme="majorHAnsi" w:cstheme="majorHAnsi"/>
          </w:rPr>
          <w:t xml:space="preserve">the </w:t>
        </w:r>
      </w:ins>
      <w:ins w:id="19" w:author="Peter Colohan" w:date="2021-03-31T09:48:00Z">
        <w:r>
          <w:rPr>
            <w:rFonts w:asciiTheme="majorHAnsi" w:hAnsiTheme="majorHAnsi" w:cstheme="majorHAnsi"/>
          </w:rPr>
          <w:t xml:space="preserve">sharing and exchange of water </w:t>
        </w:r>
      </w:ins>
      <w:ins w:id="20" w:author="Peter Colohan" w:date="2021-03-31T09:49:00Z">
        <w:r>
          <w:rPr>
            <w:rFonts w:asciiTheme="majorHAnsi" w:hAnsiTheme="majorHAnsi" w:cstheme="majorHAnsi"/>
          </w:rPr>
          <w:t xml:space="preserve">data and </w:t>
        </w:r>
      </w:ins>
      <w:ins w:id="21" w:author="Peter Colohan" w:date="2021-03-31T09:48:00Z">
        <w:r>
          <w:rPr>
            <w:rFonts w:asciiTheme="majorHAnsi" w:hAnsiTheme="majorHAnsi" w:cstheme="majorHAnsi"/>
          </w:rPr>
          <w:t>informat</w:t>
        </w:r>
      </w:ins>
      <w:ins w:id="22" w:author="Peter Colohan" w:date="2021-03-31T09:49:00Z">
        <w:r>
          <w:rPr>
            <w:rFonts w:asciiTheme="majorHAnsi" w:hAnsiTheme="majorHAnsi" w:cstheme="majorHAnsi"/>
          </w:rPr>
          <w:t>ion for better water management outcomes</w:t>
        </w:r>
      </w:ins>
      <w:ins w:id="23" w:author="Peter Colohan" w:date="2021-03-31T09:47:00Z">
        <w:r>
          <w:rPr>
            <w:rFonts w:asciiTheme="majorHAnsi" w:hAnsiTheme="majorHAnsi" w:cstheme="majorHAnsi"/>
          </w:rPr>
          <w:t xml:space="preserve">. </w:t>
        </w:r>
      </w:ins>
      <w:ins w:id="24" w:author="Peter Colohan" w:date="2021-03-31T09:48:00Z">
        <w:r>
          <w:rPr>
            <w:rFonts w:asciiTheme="majorHAnsi" w:hAnsiTheme="majorHAnsi" w:cstheme="majorHAnsi"/>
          </w:rPr>
          <w:t xml:space="preserve"> </w:t>
        </w:r>
      </w:ins>
      <w:proofErr w:type="spellStart"/>
      <w:r w:rsidR="00861AB8" w:rsidRPr="00135CB3">
        <w:rPr>
          <w:rFonts w:asciiTheme="majorHAnsi" w:hAnsiTheme="majorHAnsi" w:cstheme="majorHAnsi"/>
        </w:rPr>
        <w:t>In par</w:t>
      </w:r>
      <w:proofErr w:type="spellEnd"/>
      <w:r w:rsidR="00861AB8" w:rsidRPr="00135CB3">
        <w:rPr>
          <w:rFonts w:asciiTheme="majorHAnsi" w:hAnsiTheme="majorHAnsi" w:cstheme="majorHAnsi"/>
        </w:rPr>
        <w:t xml:space="preserve">tnership with the </w:t>
      </w:r>
      <w:ins w:id="25" w:author="Peter Colohan" w:date="2021-03-31T09:48:00Z">
        <w:r>
          <w:rPr>
            <w:rFonts w:asciiTheme="majorHAnsi" w:hAnsiTheme="majorHAnsi" w:cstheme="majorHAnsi"/>
          </w:rPr>
          <w:t>IoW</w:t>
        </w:r>
      </w:ins>
      <w:commentRangeStart w:id="26"/>
      <w:commentRangeStart w:id="27"/>
      <w:del w:id="28" w:author="Peter Colohan" w:date="2021-03-31T09:48:00Z">
        <w:r w:rsidR="00861AB8" w:rsidRPr="00135CB3" w:rsidDel="00D000F3">
          <w:rPr>
            <w:rFonts w:asciiTheme="majorHAnsi" w:hAnsiTheme="majorHAnsi" w:cstheme="majorHAnsi"/>
          </w:rPr>
          <w:delText>Internet of Water</w:delText>
        </w:r>
        <w:commentRangeEnd w:id="26"/>
        <w:r w:rsidR="009A3BA4" w:rsidDel="00D000F3">
          <w:rPr>
            <w:rStyle w:val="CommentReference"/>
            <w:rFonts w:ascii="Calibri" w:eastAsia="Calibri" w:hAnsi="Calibri" w:cs="Calibri"/>
          </w:rPr>
          <w:commentReference w:id="26"/>
        </w:r>
        <w:commentRangeEnd w:id="27"/>
        <w:r w:rsidR="00E03D1C" w:rsidDel="00D000F3">
          <w:rPr>
            <w:rStyle w:val="CommentReference"/>
            <w:rFonts w:ascii="Calibri" w:eastAsia="Calibri" w:hAnsi="Calibri" w:cs="Calibri"/>
          </w:rPr>
          <w:commentReference w:id="27"/>
        </w:r>
      </w:del>
      <w:r w:rsidR="00861AB8" w:rsidRPr="00135CB3">
        <w:rPr>
          <w:rFonts w:asciiTheme="majorHAnsi" w:hAnsiTheme="majorHAnsi" w:cstheme="majorHAnsi"/>
        </w:rPr>
        <w:t>, DWR and SWRCB are exploring a pilot project with</w:t>
      </w:r>
      <w:r w:rsidR="00476188" w:rsidRPr="00135CB3">
        <w:rPr>
          <w:rFonts w:asciiTheme="majorHAnsi" w:hAnsiTheme="majorHAnsi" w:cstheme="majorHAnsi"/>
        </w:rPr>
        <w:t xml:space="preserve"> a small steering group of</w:t>
      </w:r>
      <w:r w:rsidR="00861AB8" w:rsidRPr="00135CB3">
        <w:rPr>
          <w:rFonts w:asciiTheme="majorHAnsi" w:hAnsiTheme="majorHAnsi" w:cstheme="majorHAnsi"/>
        </w:rPr>
        <w:t xml:space="preserve"> California stakeholders to improve the discoverability and accessibility of streamflow data in California. </w:t>
      </w:r>
    </w:p>
    <w:p w14:paraId="4A91AA78" w14:textId="77777777" w:rsidR="0005694D" w:rsidRPr="00960612" w:rsidRDefault="0005694D" w:rsidP="0005694D">
      <w:pPr>
        <w:pStyle w:val="Heading1"/>
        <w:rPr>
          <w:color w:val="auto"/>
          <w:sz w:val="28"/>
          <w:szCs w:val="28"/>
          <w:rPrChange w:id="29" w:author="Peter Colohan" w:date="2021-03-31T10:09:00Z">
            <w:rPr>
              <w:sz w:val="28"/>
              <w:szCs w:val="28"/>
            </w:rPr>
          </w:rPrChange>
        </w:rPr>
      </w:pPr>
      <w:r w:rsidRPr="00960612">
        <w:rPr>
          <w:color w:val="auto"/>
          <w:sz w:val="28"/>
          <w:szCs w:val="28"/>
          <w:rPrChange w:id="30" w:author="Peter Colohan" w:date="2021-03-31T10:09:00Z">
            <w:rPr>
              <w:sz w:val="28"/>
              <w:szCs w:val="28"/>
            </w:rPr>
          </w:rPrChange>
        </w:rPr>
        <w:lastRenderedPageBreak/>
        <w:t>Proposed Objectives</w:t>
      </w:r>
    </w:p>
    <w:p w14:paraId="1F201611" w14:textId="707A3E77" w:rsidR="002F630A" w:rsidRPr="00135CB3" w:rsidRDefault="11917025" w:rsidP="4FDBEC56">
      <w:pPr>
        <w:rPr>
          <w:rFonts w:asciiTheme="majorHAnsi" w:hAnsiTheme="majorHAnsi" w:cstheme="majorHAnsi"/>
        </w:rPr>
      </w:pPr>
      <w:r w:rsidRPr="00135CB3">
        <w:rPr>
          <w:rFonts w:asciiTheme="majorHAnsi" w:hAnsiTheme="majorHAnsi" w:cstheme="majorHAnsi"/>
        </w:rPr>
        <w:t>The primary objective of this effort will be to develop a prototype approach to strengthen the management of California stream sensor</w:t>
      </w:r>
      <w:r w:rsidR="46D7667B" w:rsidRPr="00135CB3">
        <w:rPr>
          <w:rStyle w:val="FootnoteReference"/>
          <w:rFonts w:asciiTheme="majorHAnsi" w:hAnsiTheme="majorHAnsi" w:cstheme="majorHAnsi"/>
        </w:rPr>
        <w:footnoteReference w:id="3"/>
      </w:r>
      <w:r w:rsidRPr="00135CB3">
        <w:rPr>
          <w:rFonts w:asciiTheme="majorHAnsi" w:hAnsiTheme="majorHAnsi" w:cstheme="majorHAnsi"/>
        </w:rPr>
        <w:t xml:space="preserve"> data over time. This approach will include: 1) </w:t>
      </w:r>
      <w:commentRangeStart w:id="31"/>
      <w:commentRangeStart w:id="32"/>
      <w:r w:rsidRPr="00135CB3">
        <w:rPr>
          <w:rFonts w:asciiTheme="majorHAnsi" w:hAnsiTheme="majorHAnsi" w:cstheme="majorHAnsi"/>
        </w:rPr>
        <w:t xml:space="preserve">determining a common platform and method for managing and publishing stream sensor metadata; </w:t>
      </w:r>
      <w:commentRangeEnd w:id="31"/>
      <w:r w:rsidR="00597134">
        <w:rPr>
          <w:rStyle w:val="CommentReference"/>
          <w:rFonts w:ascii="Calibri" w:eastAsia="Calibri" w:hAnsi="Calibri" w:cs="Calibri"/>
        </w:rPr>
        <w:commentReference w:id="31"/>
      </w:r>
      <w:commentRangeEnd w:id="32"/>
      <w:r w:rsidR="00E03D1C">
        <w:rPr>
          <w:rStyle w:val="CommentReference"/>
          <w:rFonts w:ascii="Calibri" w:eastAsia="Calibri" w:hAnsi="Calibri" w:cs="Calibri"/>
        </w:rPr>
        <w:commentReference w:id="32"/>
      </w:r>
      <w:r w:rsidRPr="00135CB3">
        <w:rPr>
          <w:rFonts w:asciiTheme="majorHAnsi" w:hAnsiTheme="majorHAnsi" w:cstheme="majorHAnsi"/>
        </w:rPr>
        <w:t xml:space="preserve">2) creating a method for linking stream sensor metadata to </w:t>
      </w:r>
      <w:del w:id="33" w:author="Peter Colohan" w:date="2021-03-30T14:30:00Z">
        <w:r w:rsidRPr="00135CB3" w:rsidDel="00932C61">
          <w:rPr>
            <w:rFonts w:asciiTheme="majorHAnsi" w:hAnsiTheme="majorHAnsi" w:cstheme="majorHAnsi"/>
          </w:rPr>
          <w:delText>geographic location</w:delText>
        </w:r>
      </w:del>
      <w:ins w:id="34" w:author="Peter Colohan" w:date="2021-03-30T14:30:00Z">
        <w:r w:rsidR="00932C61">
          <w:rPr>
            <w:rFonts w:asciiTheme="majorHAnsi" w:hAnsiTheme="majorHAnsi" w:cstheme="majorHAnsi"/>
          </w:rPr>
          <w:t>hydrographic</w:t>
        </w:r>
      </w:ins>
      <w:r w:rsidRPr="00135CB3">
        <w:rPr>
          <w:rFonts w:asciiTheme="majorHAnsi" w:hAnsiTheme="majorHAnsi" w:cstheme="majorHAnsi"/>
        </w:rPr>
        <w:t xml:space="preserve"> data; 3) </w:t>
      </w:r>
      <w:r w:rsidR="00476188" w:rsidRPr="00135CB3">
        <w:rPr>
          <w:rFonts w:asciiTheme="majorHAnsi" w:hAnsiTheme="majorHAnsi" w:cstheme="majorHAnsi"/>
        </w:rPr>
        <w:t xml:space="preserve">building on previous efforts by TNC and others, </w:t>
      </w:r>
      <w:r w:rsidRPr="00135CB3">
        <w:rPr>
          <w:rFonts w:asciiTheme="majorHAnsi" w:hAnsiTheme="majorHAnsi" w:cstheme="majorHAnsi"/>
        </w:rPr>
        <w:t>designing a process for stream-reach sensor prioritization, including a software tool; and 4) documentation of this approach as</w:t>
      </w:r>
      <w:r w:rsidR="00476188" w:rsidRPr="00135CB3">
        <w:rPr>
          <w:rFonts w:asciiTheme="majorHAnsi" w:hAnsiTheme="majorHAnsi" w:cstheme="majorHAnsi"/>
        </w:rPr>
        <w:t xml:space="preserve"> part of</w:t>
      </w:r>
      <w:r w:rsidRPr="00135CB3">
        <w:rPr>
          <w:rFonts w:asciiTheme="majorHAnsi" w:hAnsiTheme="majorHAnsi" w:cstheme="majorHAnsi"/>
        </w:rPr>
        <w:t xml:space="preserve"> the data management component of the SB19 </w:t>
      </w:r>
      <w:r w:rsidR="00696EEF" w:rsidRPr="00135CB3">
        <w:rPr>
          <w:rFonts w:asciiTheme="majorHAnsi" w:hAnsiTheme="majorHAnsi" w:cstheme="majorHAnsi"/>
        </w:rPr>
        <w:t>Stream Gage</w:t>
      </w:r>
      <w:r w:rsidRPr="00135CB3">
        <w:rPr>
          <w:rFonts w:asciiTheme="majorHAnsi" w:hAnsiTheme="majorHAnsi" w:cstheme="majorHAnsi"/>
        </w:rPr>
        <w:t xml:space="preserve"> Plan.</w:t>
      </w:r>
    </w:p>
    <w:p w14:paraId="54949581" w14:textId="494121A8" w:rsidR="002F16FA" w:rsidRPr="00960612" w:rsidRDefault="002F16FA" w:rsidP="002F16FA">
      <w:pPr>
        <w:pStyle w:val="Heading1"/>
        <w:rPr>
          <w:color w:val="auto"/>
          <w:sz w:val="28"/>
          <w:szCs w:val="28"/>
          <w:rPrChange w:id="35" w:author="Peter Colohan" w:date="2021-03-31T10:09:00Z">
            <w:rPr>
              <w:sz w:val="28"/>
              <w:szCs w:val="28"/>
            </w:rPr>
          </w:rPrChange>
        </w:rPr>
      </w:pPr>
      <w:r w:rsidRPr="00960612">
        <w:rPr>
          <w:color w:val="auto"/>
          <w:sz w:val="28"/>
          <w:szCs w:val="28"/>
          <w:rPrChange w:id="36" w:author="Peter Colohan" w:date="2021-03-31T10:09:00Z">
            <w:rPr>
              <w:sz w:val="28"/>
              <w:szCs w:val="28"/>
            </w:rPr>
          </w:rPrChange>
        </w:rPr>
        <w:t xml:space="preserve">Proposed </w:t>
      </w:r>
      <w:r w:rsidR="000D7C64" w:rsidRPr="00960612">
        <w:rPr>
          <w:color w:val="auto"/>
          <w:sz w:val="28"/>
          <w:szCs w:val="28"/>
          <w:rPrChange w:id="37" w:author="Peter Colohan" w:date="2021-03-31T10:09:00Z">
            <w:rPr>
              <w:sz w:val="28"/>
              <w:szCs w:val="28"/>
            </w:rPr>
          </w:rPrChange>
        </w:rPr>
        <w:t>Tasks</w:t>
      </w:r>
    </w:p>
    <w:p w14:paraId="5B1FE884" w14:textId="57C96C15" w:rsidR="00C46E9D" w:rsidRPr="00C46E9D" w:rsidRDefault="46D7667B" w:rsidP="00654DB3">
      <w:pPr>
        <w:spacing w:after="240"/>
      </w:pPr>
      <w:r w:rsidRPr="46D7667B">
        <w:rPr>
          <w:rFonts w:asciiTheme="majorHAnsi" w:hAnsiTheme="majorHAnsi" w:cstheme="majorBidi"/>
        </w:rPr>
        <w:t xml:space="preserve">For this effort, California could develop the following tasks as part of the data management portion of the SB 19 </w:t>
      </w:r>
      <w:r w:rsidR="00696EEF">
        <w:rPr>
          <w:rFonts w:asciiTheme="majorHAnsi" w:hAnsiTheme="majorHAnsi" w:cstheme="majorBidi"/>
        </w:rPr>
        <w:t>Stream Gage</w:t>
      </w:r>
      <w:r w:rsidRPr="46D7667B">
        <w:rPr>
          <w:rFonts w:asciiTheme="majorHAnsi" w:hAnsiTheme="majorHAnsi" w:cstheme="majorBidi"/>
        </w:rPr>
        <w:t xml:space="preserve"> Plan</w:t>
      </w:r>
      <w:r w:rsidR="00B47A5D">
        <w:rPr>
          <w:rFonts w:asciiTheme="majorHAnsi" w:hAnsiTheme="majorHAnsi" w:cstheme="majorBidi"/>
        </w:rPr>
        <w:t>.</w:t>
      </w:r>
    </w:p>
    <w:tbl>
      <w:tblPr>
        <w:tblStyle w:val="TableGrid"/>
        <w:tblW w:w="9445" w:type="dxa"/>
        <w:tblLayout w:type="fixed"/>
        <w:tblLook w:val="06A0" w:firstRow="1" w:lastRow="0" w:firstColumn="1" w:lastColumn="0" w:noHBand="1" w:noVBand="1"/>
      </w:tblPr>
      <w:tblGrid>
        <w:gridCol w:w="3930"/>
        <w:gridCol w:w="1230"/>
        <w:gridCol w:w="1050"/>
        <w:gridCol w:w="2073"/>
        <w:gridCol w:w="1162"/>
      </w:tblGrid>
      <w:tr w:rsidR="46D7667B" w14:paraId="669ED509" w14:textId="77777777" w:rsidTr="00476188">
        <w:tc>
          <w:tcPr>
            <w:tcW w:w="3930" w:type="dxa"/>
            <w:shd w:val="clear" w:color="auto" w:fill="D9D9D9" w:themeFill="background1" w:themeFillShade="D9"/>
          </w:tcPr>
          <w:p w14:paraId="3DFEF156" w14:textId="46C081F6" w:rsidR="46D7667B" w:rsidRDefault="46D7667B" w:rsidP="46D7667B">
            <w:pPr>
              <w:rPr>
                <w:rFonts w:asciiTheme="majorHAnsi" w:hAnsiTheme="majorHAnsi" w:cstheme="majorBidi"/>
                <w:sz w:val="20"/>
                <w:szCs w:val="20"/>
              </w:rPr>
            </w:pPr>
            <w:r w:rsidRPr="46D7667B">
              <w:rPr>
                <w:rFonts w:asciiTheme="majorHAnsi" w:hAnsiTheme="majorHAnsi" w:cstheme="majorBidi"/>
                <w:sz w:val="20"/>
                <w:szCs w:val="20"/>
              </w:rPr>
              <w:t>Task</w:t>
            </w:r>
          </w:p>
        </w:tc>
        <w:tc>
          <w:tcPr>
            <w:tcW w:w="1230" w:type="dxa"/>
            <w:shd w:val="clear" w:color="auto" w:fill="D9D9D9" w:themeFill="background1" w:themeFillShade="D9"/>
          </w:tcPr>
          <w:p w14:paraId="07EE3D13" w14:textId="5F6D03D1" w:rsidR="46D7667B" w:rsidRDefault="46D7667B" w:rsidP="46D7667B">
            <w:pPr>
              <w:rPr>
                <w:rFonts w:asciiTheme="majorHAnsi" w:hAnsiTheme="majorHAnsi" w:cstheme="majorBidi"/>
                <w:sz w:val="20"/>
                <w:szCs w:val="20"/>
              </w:rPr>
            </w:pPr>
            <w:r w:rsidRPr="46D7667B">
              <w:rPr>
                <w:rFonts w:asciiTheme="majorHAnsi" w:hAnsiTheme="majorHAnsi" w:cstheme="majorBidi"/>
                <w:sz w:val="20"/>
                <w:szCs w:val="20"/>
              </w:rPr>
              <w:t>Responsible Party</w:t>
            </w:r>
          </w:p>
        </w:tc>
        <w:tc>
          <w:tcPr>
            <w:tcW w:w="1050" w:type="dxa"/>
            <w:shd w:val="clear" w:color="auto" w:fill="D9D9D9" w:themeFill="background1" w:themeFillShade="D9"/>
          </w:tcPr>
          <w:p w14:paraId="3AAE4504" w14:textId="1522A27A" w:rsidR="46D7667B" w:rsidRDefault="46D7667B" w:rsidP="46D7667B">
            <w:pPr>
              <w:rPr>
                <w:rFonts w:asciiTheme="majorHAnsi" w:hAnsiTheme="majorHAnsi" w:cstheme="majorBidi"/>
                <w:sz w:val="20"/>
                <w:szCs w:val="20"/>
              </w:rPr>
            </w:pPr>
            <w:r w:rsidRPr="46D7667B">
              <w:rPr>
                <w:rFonts w:asciiTheme="majorHAnsi" w:hAnsiTheme="majorHAnsi" w:cstheme="majorBidi"/>
                <w:sz w:val="20"/>
                <w:szCs w:val="20"/>
              </w:rPr>
              <w:t>Duration</w:t>
            </w:r>
          </w:p>
        </w:tc>
        <w:tc>
          <w:tcPr>
            <w:tcW w:w="2073" w:type="dxa"/>
            <w:shd w:val="clear" w:color="auto" w:fill="D9D9D9" w:themeFill="background1" w:themeFillShade="D9"/>
          </w:tcPr>
          <w:p w14:paraId="1CFC7194" w14:textId="3CBFF8EC" w:rsidR="46D7667B" w:rsidRDefault="46D7667B" w:rsidP="46D7667B">
            <w:pPr>
              <w:rPr>
                <w:rFonts w:asciiTheme="majorHAnsi" w:hAnsiTheme="majorHAnsi" w:cstheme="majorBidi"/>
                <w:sz w:val="20"/>
                <w:szCs w:val="20"/>
              </w:rPr>
            </w:pPr>
            <w:r w:rsidRPr="46D7667B">
              <w:rPr>
                <w:rFonts w:asciiTheme="majorHAnsi" w:hAnsiTheme="majorHAnsi" w:cstheme="majorBidi"/>
                <w:sz w:val="20"/>
                <w:szCs w:val="20"/>
              </w:rPr>
              <w:t>Timing / Dependencies</w:t>
            </w:r>
          </w:p>
        </w:tc>
        <w:tc>
          <w:tcPr>
            <w:tcW w:w="1162" w:type="dxa"/>
            <w:shd w:val="clear" w:color="auto" w:fill="D9D9D9" w:themeFill="background1" w:themeFillShade="D9"/>
          </w:tcPr>
          <w:p w14:paraId="1749B501" w14:textId="75D510C6" w:rsidR="46D7667B" w:rsidRDefault="00476188" w:rsidP="46D7667B">
            <w:pPr>
              <w:rPr>
                <w:rFonts w:asciiTheme="majorHAnsi" w:hAnsiTheme="majorHAnsi" w:cstheme="majorBidi"/>
                <w:sz w:val="20"/>
                <w:szCs w:val="20"/>
              </w:rPr>
            </w:pPr>
            <w:r>
              <w:rPr>
                <w:rFonts w:asciiTheme="majorHAnsi" w:hAnsiTheme="majorHAnsi" w:cstheme="majorBidi"/>
                <w:sz w:val="20"/>
                <w:szCs w:val="20"/>
              </w:rPr>
              <w:t>Financial and data resources</w:t>
            </w:r>
          </w:p>
        </w:tc>
      </w:tr>
      <w:tr w:rsidR="46D7667B" w14:paraId="791E4F04" w14:textId="77777777" w:rsidTr="00476188">
        <w:tc>
          <w:tcPr>
            <w:tcW w:w="3930" w:type="dxa"/>
          </w:tcPr>
          <w:p w14:paraId="5C618ADB" w14:textId="328FDD07" w:rsidR="46D7667B" w:rsidRDefault="11917025" w:rsidP="4FDBEC56">
            <w:pPr>
              <w:pStyle w:val="ListParagraph"/>
              <w:numPr>
                <w:ilvl w:val="0"/>
                <w:numId w:val="6"/>
              </w:numPr>
              <w:ind w:left="360" w:hanging="288"/>
              <w:rPr>
                <w:rFonts w:asciiTheme="majorHAnsi" w:eastAsiaTheme="majorEastAsia" w:hAnsiTheme="majorHAnsi" w:cstheme="majorBidi"/>
                <w:sz w:val="20"/>
                <w:szCs w:val="20"/>
              </w:rPr>
            </w:pPr>
            <w:r w:rsidRPr="11917025">
              <w:rPr>
                <w:rFonts w:asciiTheme="majorHAnsi" w:hAnsiTheme="majorHAnsi" w:cstheme="majorBidi"/>
                <w:sz w:val="20"/>
                <w:szCs w:val="20"/>
              </w:rPr>
              <w:t>Determine platform and method for managing and publishing stream sensor metadata.</w:t>
            </w:r>
          </w:p>
          <w:p w14:paraId="0611D2CE" w14:textId="12430A38" w:rsidR="46D7667B" w:rsidRDefault="46D7667B" w:rsidP="46D7667B">
            <w:pPr>
              <w:pStyle w:val="ListParagraph"/>
              <w:rPr>
                <w:rFonts w:asciiTheme="majorHAnsi" w:hAnsiTheme="majorHAnsi" w:cstheme="majorBidi"/>
                <w:sz w:val="20"/>
                <w:szCs w:val="20"/>
              </w:rPr>
            </w:pPr>
          </w:p>
        </w:tc>
        <w:tc>
          <w:tcPr>
            <w:tcW w:w="1230" w:type="dxa"/>
          </w:tcPr>
          <w:p w14:paraId="770EB984" w14:textId="7B80376C" w:rsidR="46D7667B" w:rsidRDefault="46D7667B" w:rsidP="46D7667B">
            <w:pPr>
              <w:rPr>
                <w:rFonts w:asciiTheme="majorHAnsi" w:hAnsiTheme="majorHAnsi" w:cstheme="majorBidi"/>
                <w:sz w:val="20"/>
                <w:szCs w:val="20"/>
              </w:rPr>
            </w:pPr>
            <w:r w:rsidRPr="46D7667B">
              <w:rPr>
                <w:rFonts w:asciiTheme="majorHAnsi" w:hAnsiTheme="majorHAnsi" w:cstheme="majorBidi"/>
                <w:sz w:val="20"/>
                <w:szCs w:val="20"/>
              </w:rPr>
              <w:t>DWR; SWRCB; IoW assist</w:t>
            </w:r>
          </w:p>
        </w:tc>
        <w:tc>
          <w:tcPr>
            <w:tcW w:w="1050" w:type="dxa"/>
          </w:tcPr>
          <w:p w14:paraId="17A2CF78" w14:textId="52B0C2EB" w:rsidR="46D7667B" w:rsidRDefault="46D7667B" w:rsidP="46D7667B">
            <w:pPr>
              <w:spacing w:line="259" w:lineRule="auto"/>
              <w:rPr>
                <w:rFonts w:asciiTheme="majorHAnsi" w:hAnsiTheme="majorHAnsi" w:cstheme="majorBidi"/>
                <w:sz w:val="20"/>
                <w:szCs w:val="20"/>
              </w:rPr>
            </w:pPr>
            <w:r w:rsidRPr="46D7667B">
              <w:rPr>
                <w:rFonts w:asciiTheme="majorHAnsi" w:hAnsiTheme="majorHAnsi" w:cstheme="majorBidi"/>
                <w:sz w:val="20"/>
                <w:szCs w:val="20"/>
              </w:rPr>
              <w:t>2 months</w:t>
            </w:r>
          </w:p>
        </w:tc>
        <w:tc>
          <w:tcPr>
            <w:tcW w:w="2073" w:type="dxa"/>
          </w:tcPr>
          <w:p w14:paraId="30A4CD87" w14:textId="073252EB" w:rsidR="46D7667B" w:rsidRDefault="46D7667B" w:rsidP="46D7667B">
            <w:pPr>
              <w:spacing w:line="259" w:lineRule="auto"/>
              <w:rPr>
                <w:rFonts w:asciiTheme="majorHAnsi" w:hAnsiTheme="majorHAnsi" w:cstheme="majorBidi"/>
                <w:sz w:val="20"/>
                <w:szCs w:val="20"/>
              </w:rPr>
            </w:pPr>
            <w:r w:rsidRPr="46D7667B">
              <w:rPr>
                <w:rFonts w:asciiTheme="majorHAnsi" w:hAnsiTheme="majorHAnsi" w:cstheme="majorBidi"/>
                <w:sz w:val="20"/>
                <w:szCs w:val="20"/>
              </w:rPr>
              <w:t>Can start immediately</w:t>
            </w:r>
          </w:p>
        </w:tc>
        <w:tc>
          <w:tcPr>
            <w:tcW w:w="1162" w:type="dxa"/>
          </w:tcPr>
          <w:p w14:paraId="6FD4E1DB" w14:textId="615518D3" w:rsidR="46D7667B" w:rsidRDefault="46D7667B" w:rsidP="46D7667B">
            <w:pPr>
              <w:rPr>
                <w:rFonts w:asciiTheme="majorHAnsi" w:hAnsiTheme="majorHAnsi" w:cstheme="majorBidi"/>
                <w:sz w:val="20"/>
                <w:szCs w:val="20"/>
              </w:rPr>
            </w:pPr>
            <w:r w:rsidRPr="46D7667B">
              <w:rPr>
                <w:rFonts w:asciiTheme="majorHAnsi" w:hAnsiTheme="majorHAnsi" w:cstheme="majorBidi"/>
                <w:sz w:val="20"/>
                <w:szCs w:val="20"/>
              </w:rPr>
              <w:t>Existing resources</w:t>
            </w:r>
            <w:r w:rsidR="00476188">
              <w:rPr>
                <w:rFonts w:asciiTheme="majorHAnsi" w:hAnsiTheme="majorHAnsi" w:cstheme="majorBidi"/>
                <w:sz w:val="20"/>
                <w:szCs w:val="20"/>
              </w:rPr>
              <w:t>*</w:t>
            </w:r>
          </w:p>
        </w:tc>
      </w:tr>
      <w:tr w:rsidR="46D7667B" w14:paraId="30995D1C" w14:textId="77777777" w:rsidTr="00476188">
        <w:tc>
          <w:tcPr>
            <w:tcW w:w="3930" w:type="dxa"/>
          </w:tcPr>
          <w:p w14:paraId="1469892E" w14:textId="68A217BD" w:rsidR="46D7667B" w:rsidRDefault="11917025" w:rsidP="4FDBEC56">
            <w:pPr>
              <w:pStyle w:val="ListParagraph"/>
              <w:numPr>
                <w:ilvl w:val="0"/>
                <w:numId w:val="6"/>
              </w:numPr>
              <w:ind w:left="360" w:hanging="288"/>
              <w:rPr>
                <w:rFonts w:asciiTheme="majorHAnsi" w:eastAsiaTheme="majorEastAsia" w:hAnsiTheme="majorHAnsi" w:cstheme="majorBidi"/>
                <w:sz w:val="20"/>
                <w:szCs w:val="20"/>
              </w:rPr>
            </w:pPr>
            <w:commentRangeStart w:id="38"/>
            <w:commentRangeStart w:id="39"/>
            <w:r w:rsidRPr="11917025">
              <w:rPr>
                <w:rFonts w:asciiTheme="majorHAnsi" w:hAnsiTheme="majorHAnsi" w:cstheme="majorBidi"/>
                <w:sz w:val="20"/>
                <w:szCs w:val="20"/>
              </w:rPr>
              <w:t xml:space="preserve">Develop and pilot a method for linking published sensor metadata with </w:t>
            </w:r>
            <w:commentRangeStart w:id="40"/>
            <w:commentRangeStart w:id="41"/>
            <w:r w:rsidRPr="11917025">
              <w:rPr>
                <w:rFonts w:asciiTheme="majorHAnsi" w:hAnsiTheme="majorHAnsi" w:cstheme="majorBidi"/>
                <w:sz w:val="20"/>
                <w:szCs w:val="20"/>
              </w:rPr>
              <w:t>hydrographic</w:t>
            </w:r>
            <w:commentRangeEnd w:id="40"/>
            <w:r w:rsidR="00180452">
              <w:rPr>
                <w:rStyle w:val="CommentReference"/>
                <w:rFonts w:ascii="Calibri" w:eastAsia="Calibri" w:hAnsi="Calibri" w:cs="Calibri"/>
                <w:lang w:val="en-US"/>
              </w:rPr>
              <w:commentReference w:id="40"/>
            </w:r>
            <w:commentRangeEnd w:id="41"/>
            <w:r w:rsidR="00932C61">
              <w:rPr>
                <w:rStyle w:val="CommentReference"/>
                <w:rFonts w:ascii="Calibri" w:eastAsia="Calibri" w:hAnsi="Calibri" w:cs="Calibri"/>
                <w:lang w:val="en-US"/>
              </w:rPr>
              <w:commentReference w:id="41"/>
            </w:r>
            <w:r w:rsidRPr="11917025">
              <w:rPr>
                <w:rFonts w:asciiTheme="majorHAnsi" w:hAnsiTheme="majorHAnsi" w:cstheme="majorBidi"/>
                <w:sz w:val="20"/>
                <w:szCs w:val="20"/>
              </w:rPr>
              <w:t xml:space="preserve"> data.</w:t>
            </w:r>
            <w:commentRangeEnd w:id="38"/>
            <w:r w:rsidR="00AC160B">
              <w:rPr>
                <w:rStyle w:val="CommentReference"/>
                <w:rFonts w:ascii="Calibri" w:eastAsia="Calibri" w:hAnsi="Calibri" w:cs="Calibri"/>
                <w:lang w:val="en-US"/>
              </w:rPr>
              <w:commentReference w:id="38"/>
            </w:r>
            <w:commentRangeEnd w:id="39"/>
            <w:r w:rsidR="00E03D1C">
              <w:rPr>
                <w:rStyle w:val="CommentReference"/>
                <w:rFonts w:ascii="Calibri" w:eastAsia="Calibri" w:hAnsi="Calibri" w:cs="Calibri"/>
                <w:lang w:val="en-US"/>
              </w:rPr>
              <w:commentReference w:id="39"/>
            </w:r>
            <w:r w:rsidRPr="11917025">
              <w:rPr>
                <w:rFonts w:asciiTheme="majorHAnsi" w:hAnsiTheme="majorHAnsi" w:cstheme="majorBidi"/>
                <w:sz w:val="20"/>
                <w:szCs w:val="20"/>
              </w:rPr>
              <w:t xml:space="preserve"> </w:t>
            </w:r>
          </w:p>
        </w:tc>
        <w:tc>
          <w:tcPr>
            <w:tcW w:w="1230" w:type="dxa"/>
          </w:tcPr>
          <w:p w14:paraId="28E2CDC3" w14:textId="5EC6CBB1" w:rsidR="46D7667B" w:rsidRDefault="46D7667B" w:rsidP="46D7667B">
            <w:pPr>
              <w:rPr>
                <w:rFonts w:asciiTheme="majorHAnsi" w:hAnsiTheme="majorHAnsi" w:cstheme="majorBidi"/>
                <w:sz w:val="20"/>
                <w:szCs w:val="20"/>
              </w:rPr>
            </w:pPr>
            <w:r w:rsidRPr="46D7667B">
              <w:rPr>
                <w:rFonts w:asciiTheme="majorHAnsi" w:hAnsiTheme="majorHAnsi" w:cstheme="majorBidi"/>
                <w:sz w:val="20"/>
                <w:szCs w:val="20"/>
              </w:rPr>
              <w:t>IoW</w:t>
            </w:r>
          </w:p>
        </w:tc>
        <w:tc>
          <w:tcPr>
            <w:tcW w:w="1050" w:type="dxa"/>
          </w:tcPr>
          <w:p w14:paraId="4E21D485" w14:textId="241A3CDB" w:rsidR="46D7667B" w:rsidRDefault="46D7667B" w:rsidP="46D7667B">
            <w:pPr>
              <w:rPr>
                <w:rFonts w:asciiTheme="majorHAnsi" w:hAnsiTheme="majorHAnsi" w:cstheme="majorBidi"/>
                <w:sz w:val="20"/>
                <w:szCs w:val="20"/>
              </w:rPr>
            </w:pPr>
            <w:r w:rsidRPr="46D7667B">
              <w:rPr>
                <w:rFonts w:asciiTheme="majorHAnsi" w:hAnsiTheme="majorHAnsi" w:cstheme="majorBidi"/>
                <w:sz w:val="20"/>
                <w:szCs w:val="20"/>
              </w:rPr>
              <w:t>1 month</w:t>
            </w:r>
          </w:p>
        </w:tc>
        <w:tc>
          <w:tcPr>
            <w:tcW w:w="2073" w:type="dxa"/>
          </w:tcPr>
          <w:p w14:paraId="0CF0794E" w14:textId="5AB3583C" w:rsidR="46D7667B" w:rsidRDefault="46D7667B" w:rsidP="46D7667B">
            <w:pPr>
              <w:rPr>
                <w:rFonts w:asciiTheme="majorHAnsi" w:hAnsiTheme="majorHAnsi" w:cstheme="majorBidi"/>
                <w:sz w:val="20"/>
                <w:szCs w:val="20"/>
              </w:rPr>
            </w:pPr>
            <w:commentRangeStart w:id="42"/>
            <w:commentRangeStart w:id="43"/>
            <w:commentRangeStart w:id="44"/>
            <w:r w:rsidRPr="46D7667B">
              <w:rPr>
                <w:rFonts w:asciiTheme="majorHAnsi" w:hAnsiTheme="majorHAnsi" w:cstheme="majorBidi"/>
                <w:sz w:val="20"/>
                <w:szCs w:val="20"/>
              </w:rPr>
              <w:t>Can start immediately with data in CDEC</w:t>
            </w:r>
            <w:commentRangeEnd w:id="42"/>
            <w:r w:rsidR="0094437E">
              <w:rPr>
                <w:rStyle w:val="CommentReference"/>
                <w:rFonts w:ascii="Calibri" w:eastAsia="Calibri" w:hAnsi="Calibri" w:cs="Calibri"/>
              </w:rPr>
              <w:commentReference w:id="42"/>
            </w:r>
            <w:commentRangeEnd w:id="43"/>
            <w:r w:rsidR="00BF7F59">
              <w:rPr>
                <w:rStyle w:val="CommentReference"/>
                <w:rFonts w:ascii="Calibri" w:eastAsia="Calibri" w:hAnsi="Calibri" w:cs="Calibri"/>
              </w:rPr>
              <w:commentReference w:id="43"/>
            </w:r>
            <w:commentRangeEnd w:id="44"/>
            <w:r w:rsidR="006C3CA9">
              <w:rPr>
                <w:rStyle w:val="CommentReference"/>
                <w:rFonts w:ascii="Calibri" w:eastAsia="Calibri" w:hAnsi="Calibri" w:cs="Calibri"/>
              </w:rPr>
              <w:commentReference w:id="44"/>
            </w:r>
          </w:p>
        </w:tc>
        <w:tc>
          <w:tcPr>
            <w:tcW w:w="1162" w:type="dxa"/>
          </w:tcPr>
          <w:p w14:paraId="34CAB842" w14:textId="4071A0B9" w:rsidR="46D7667B" w:rsidRDefault="46D7667B" w:rsidP="46D7667B">
            <w:pPr>
              <w:rPr>
                <w:rFonts w:asciiTheme="majorHAnsi" w:hAnsiTheme="majorHAnsi" w:cstheme="majorBidi"/>
                <w:sz w:val="20"/>
                <w:szCs w:val="20"/>
              </w:rPr>
            </w:pPr>
            <w:r w:rsidRPr="46D7667B">
              <w:rPr>
                <w:rFonts w:asciiTheme="majorHAnsi" w:hAnsiTheme="majorHAnsi" w:cstheme="majorBidi"/>
                <w:sz w:val="20"/>
                <w:szCs w:val="20"/>
              </w:rPr>
              <w:t>Existing resources</w:t>
            </w:r>
          </w:p>
        </w:tc>
      </w:tr>
      <w:tr w:rsidR="46D7667B" w14:paraId="46D54816" w14:textId="77777777" w:rsidTr="00476188">
        <w:tc>
          <w:tcPr>
            <w:tcW w:w="3930" w:type="dxa"/>
          </w:tcPr>
          <w:p w14:paraId="1F0620B8" w14:textId="4E8DED78" w:rsidR="46D7667B" w:rsidRDefault="4FDBEC56" w:rsidP="4FDBEC56">
            <w:pPr>
              <w:pStyle w:val="ListParagraph"/>
              <w:numPr>
                <w:ilvl w:val="0"/>
                <w:numId w:val="6"/>
              </w:numPr>
              <w:ind w:left="360" w:hanging="288"/>
              <w:rPr>
                <w:rFonts w:asciiTheme="majorHAnsi" w:eastAsiaTheme="majorEastAsia" w:hAnsiTheme="majorHAnsi" w:cstheme="majorBidi"/>
                <w:sz w:val="20"/>
                <w:szCs w:val="20"/>
              </w:rPr>
            </w:pPr>
            <w:r w:rsidRPr="4FDBEC56">
              <w:rPr>
                <w:rFonts w:asciiTheme="majorHAnsi" w:hAnsiTheme="majorHAnsi" w:cstheme="majorBidi"/>
                <w:sz w:val="20"/>
                <w:szCs w:val="20"/>
              </w:rPr>
              <w:t>Develop a prototype “Stream Planning Tool” for stream-reach gage prioritization with a basic user interface</w:t>
            </w:r>
          </w:p>
        </w:tc>
        <w:tc>
          <w:tcPr>
            <w:tcW w:w="1230" w:type="dxa"/>
          </w:tcPr>
          <w:p w14:paraId="70C0A307" w14:textId="680599C8" w:rsidR="46D7667B" w:rsidRDefault="46D7667B" w:rsidP="46D7667B">
            <w:pPr>
              <w:rPr>
                <w:rFonts w:asciiTheme="majorHAnsi" w:hAnsiTheme="majorHAnsi" w:cstheme="majorBidi"/>
                <w:sz w:val="20"/>
                <w:szCs w:val="20"/>
              </w:rPr>
            </w:pPr>
            <w:r w:rsidRPr="46D7667B">
              <w:rPr>
                <w:rFonts w:asciiTheme="majorHAnsi" w:hAnsiTheme="majorHAnsi" w:cstheme="majorBidi"/>
                <w:sz w:val="20"/>
                <w:szCs w:val="20"/>
              </w:rPr>
              <w:t>IoW</w:t>
            </w:r>
          </w:p>
        </w:tc>
        <w:tc>
          <w:tcPr>
            <w:tcW w:w="1050" w:type="dxa"/>
          </w:tcPr>
          <w:p w14:paraId="5ED8E4BA" w14:textId="2F92F943" w:rsidR="46D7667B" w:rsidRDefault="4FDBEC56" w:rsidP="4FDBEC56">
            <w:pPr>
              <w:rPr>
                <w:rFonts w:asciiTheme="majorHAnsi" w:hAnsiTheme="majorHAnsi" w:cstheme="majorBidi"/>
                <w:sz w:val="20"/>
                <w:szCs w:val="20"/>
              </w:rPr>
            </w:pPr>
            <w:r w:rsidRPr="4FDBEC56">
              <w:rPr>
                <w:rFonts w:asciiTheme="majorHAnsi" w:hAnsiTheme="majorHAnsi" w:cstheme="majorBidi"/>
                <w:sz w:val="20"/>
                <w:szCs w:val="20"/>
              </w:rPr>
              <w:t>3 months</w:t>
            </w:r>
          </w:p>
        </w:tc>
        <w:tc>
          <w:tcPr>
            <w:tcW w:w="2073" w:type="dxa"/>
          </w:tcPr>
          <w:p w14:paraId="51DEA752" w14:textId="5CE30C7C" w:rsidR="46D7667B" w:rsidRDefault="4FDBEC56" w:rsidP="4FDBEC56">
            <w:pPr>
              <w:rPr>
                <w:rFonts w:asciiTheme="majorHAnsi" w:hAnsiTheme="majorHAnsi" w:cstheme="majorBidi"/>
                <w:sz w:val="20"/>
                <w:szCs w:val="20"/>
              </w:rPr>
            </w:pPr>
            <w:r w:rsidRPr="4FDBEC56">
              <w:rPr>
                <w:rFonts w:asciiTheme="majorHAnsi" w:hAnsiTheme="majorHAnsi" w:cstheme="majorBidi"/>
                <w:sz w:val="20"/>
                <w:szCs w:val="20"/>
              </w:rPr>
              <w:t>Dependent on #1 &amp; #2 but could begin before they are done</w:t>
            </w:r>
          </w:p>
        </w:tc>
        <w:tc>
          <w:tcPr>
            <w:tcW w:w="1162" w:type="dxa"/>
          </w:tcPr>
          <w:p w14:paraId="3B34800B" w14:textId="2801FB3C" w:rsidR="4FDBEC56" w:rsidRDefault="4FDBEC56" w:rsidP="4FDBEC56">
            <w:pPr>
              <w:spacing w:line="259" w:lineRule="auto"/>
            </w:pPr>
            <w:r w:rsidRPr="4FDBEC56">
              <w:rPr>
                <w:rFonts w:asciiTheme="majorHAnsi" w:hAnsiTheme="majorHAnsi" w:cstheme="majorBidi"/>
                <w:sz w:val="20"/>
                <w:szCs w:val="20"/>
              </w:rPr>
              <w:t>Existing resources</w:t>
            </w:r>
          </w:p>
          <w:p w14:paraId="6B8B66C7" w14:textId="4E909944" w:rsidR="46D7667B" w:rsidRDefault="46D7667B" w:rsidP="46D7667B">
            <w:pPr>
              <w:rPr>
                <w:rFonts w:asciiTheme="majorHAnsi" w:hAnsiTheme="majorHAnsi" w:cstheme="majorBidi"/>
                <w:sz w:val="20"/>
                <w:szCs w:val="20"/>
              </w:rPr>
            </w:pPr>
          </w:p>
        </w:tc>
      </w:tr>
      <w:tr w:rsidR="46D7667B" w14:paraId="50043F4C" w14:textId="77777777" w:rsidTr="00476188">
        <w:tc>
          <w:tcPr>
            <w:tcW w:w="3930" w:type="dxa"/>
          </w:tcPr>
          <w:p w14:paraId="7D01BBC5" w14:textId="544864B5" w:rsidR="46D7667B" w:rsidRDefault="4FDBEC56" w:rsidP="4FDBEC56">
            <w:pPr>
              <w:pStyle w:val="ListParagraph"/>
              <w:numPr>
                <w:ilvl w:val="0"/>
                <w:numId w:val="6"/>
              </w:numPr>
              <w:ind w:left="360" w:hanging="288"/>
              <w:rPr>
                <w:rFonts w:asciiTheme="majorHAnsi" w:eastAsiaTheme="majorEastAsia" w:hAnsiTheme="majorHAnsi" w:cstheme="majorBidi"/>
                <w:sz w:val="20"/>
                <w:szCs w:val="20"/>
              </w:rPr>
            </w:pPr>
            <w:r w:rsidRPr="4FDBEC56">
              <w:rPr>
                <w:rFonts w:asciiTheme="majorHAnsi" w:hAnsiTheme="majorHAnsi" w:cstheme="majorBidi"/>
                <w:sz w:val="20"/>
                <w:szCs w:val="20"/>
              </w:rPr>
              <w:t>Document these approaches within the SB 19 Stream</w:t>
            </w:r>
            <w:r w:rsidR="00696EEF">
              <w:rPr>
                <w:rFonts w:asciiTheme="majorHAnsi" w:hAnsiTheme="majorHAnsi" w:cstheme="majorBidi"/>
                <w:sz w:val="20"/>
                <w:szCs w:val="20"/>
              </w:rPr>
              <w:t xml:space="preserve"> G</w:t>
            </w:r>
            <w:r w:rsidRPr="4FDBEC56">
              <w:rPr>
                <w:rFonts w:asciiTheme="majorHAnsi" w:hAnsiTheme="majorHAnsi" w:cstheme="majorBidi"/>
                <w:sz w:val="20"/>
                <w:szCs w:val="20"/>
              </w:rPr>
              <w:t>ag</w:t>
            </w:r>
            <w:r w:rsidR="00696EEF">
              <w:rPr>
                <w:rFonts w:asciiTheme="majorHAnsi" w:hAnsiTheme="majorHAnsi" w:cstheme="majorBidi"/>
                <w:sz w:val="20"/>
                <w:szCs w:val="20"/>
              </w:rPr>
              <w:t>e</w:t>
            </w:r>
            <w:r w:rsidRPr="4FDBEC56">
              <w:rPr>
                <w:rFonts w:asciiTheme="majorHAnsi" w:hAnsiTheme="majorHAnsi" w:cstheme="majorBidi"/>
                <w:sz w:val="20"/>
                <w:szCs w:val="20"/>
              </w:rPr>
              <w:t xml:space="preserve"> Plan. </w:t>
            </w:r>
          </w:p>
          <w:p w14:paraId="67C38A3F" w14:textId="4865C25D" w:rsidR="46D7667B" w:rsidRDefault="46D7667B" w:rsidP="46D7667B">
            <w:pPr>
              <w:ind w:left="72" w:hanging="288"/>
              <w:rPr>
                <w:rFonts w:asciiTheme="majorHAnsi" w:hAnsiTheme="majorHAnsi" w:cstheme="majorBidi"/>
                <w:sz w:val="20"/>
                <w:szCs w:val="20"/>
              </w:rPr>
            </w:pPr>
          </w:p>
        </w:tc>
        <w:tc>
          <w:tcPr>
            <w:tcW w:w="1230" w:type="dxa"/>
          </w:tcPr>
          <w:p w14:paraId="16185CF3" w14:textId="79BD0983" w:rsidR="46D7667B" w:rsidRDefault="46D7667B" w:rsidP="46D7667B">
            <w:pPr>
              <w:rPr>
                <w:rFonts w:asciiTheme="majorHAnsi" w:hAnsiTheme="majorHAnsi" w:cstheme="majorBidi"/>
                <w:sz w:val="20"/>
                <w:szCs w:val="20"/>
              </w:rPr>
            </w:pPr>
            <w:r w:rsidRPr="46D7667B">
              <w:rPr>
                <w:rFonts w:asciiTheme="majorHAnsi" w:hAnsiTheme="majorHAnsi" w:cstheme="majorBidi"/>
                <w:sz w:val="20"/>
                <w:szCs w:val="20"/>
              </w:rPr>
              <w:t>DWR; SWRCB; SB 19 TAC (TBD); IoW assist</w:t>
            </w:r>
          </w:p>
        </w:tc>
        <w:tc>
          <w:tcPr>
            <w:tcW w:w="1050" w:type="dxa"/>
          </w:tcPr>
          <w:p w14:paraId="7FE9AFD3" w14:textId="131ED19D" w:rsidR="46D7667B" w:rsidRDefault="46D7667B" w:rsidP="46D7667B">
            <w:pPr>
              <w:rPr>
                <w:rFonts w:asciiTheme="majorHAnsi" w:hAnsiTheme="majorHAnsi" w:cstheme="majorBidi"/>
                <w:sz w:val="20"/>
                <w:szCs w:val="20"/>
              </w:rPr>
            </w:pPr>
            <w:r w:rsidRPr="46D7667B">
              <w:rPr>
                <w:rFonts w:asciiTheme="majorHAnsi" w:hAnsiTheme="majorHAnsi" w:cstheme="majorBidi"/>
                <w:sz w:val="20"/>
                <w:szCs w:val="20"/>
              </w:rPr>
              <w:t>3 months</w:t>
            </w:r>
          </w:p>
        </w:tc>
        <w:tc>
          <w:tcPr>
            <w:tcW w:w="2073" w:type="dxa"/>
          </w:tcPr>
          <w:p w14:paraId="657DB4A2" w14:textId="0F6BFE12" w:rsidR="46D7667B" w:rsidRDefault="4FDBEC56" w:rsidP="4FDBEC56">
            <w:pPr>
              <w:rPr>
                <w:rFonts w:asciiTheme="majorHAnsi" w:hAnsiTheme="majorHAnsi" w:cstheme="majorBidi"/>
                <w:sz w:val="20"/>
                <w:szCs w:val="20"/>
              </w:rPr>
            </w:pPr>
            <w:r w:rsidRPr="4FDBEC56">
              <w:rPr>
                <w:rFonts w:asciiTheme="majorHAnsi" w:hAnsiTheme="majorHAnsi" w:cstheme="majorBidi"/>
                <w:sz w:val="20"/>
                <w:szCs w:val="20"/>
              </w:rPr>
              <w:t>Dependent on #1-3</w:t>
            </w:r>
          </w:p>
        </w:tc>
        <w:tc>
          <w:tcPr>
            <w:tcW w:w="1162" w:type="dxa"/>
          </w:tcPr>
          <w:p w14:paraId="2DB22DC1" w14:textId="28D9F346" w:rsidR="46D7667B" w:rsidRDefault="46D7667B" w:rsidP="46D7667B">
            <w:pPr>
              <w:rPr>
                <w:rFonts w:asciiTheme="majorHAnsi" w:hAnsiTheme="majorHAnsi" w:cstheme="majorBidi"/>
                <w:sz w:val="20"/>
                <w:szCs w:val="20"/>
              </w:rPr>
            </w:pPr>
            <w:r w:rsidRPr="46D7667B">
              <w:rPr>
                <w:rFonts w:asciiTheme="majorHAnsi" w:hAnsiTheme="majorHAnsi" w:cstheme="majorBidi"/>
                <w:sz w:val="20"/>
                <w:szCs w:val="20"/>
              </w:rPr>
              <w:t>Existing resources</w:t>
            </w:r>
          </w:p>
        </w:tc>
      </w:tr>
    </w:tbl>
    <w:p w14:paraId="5E861C71" w14:textId="4941A0E5" w:rsidR="00476188" w:rsidRPr="00476188" w:rsidRDefault="00476188" w:rsidP="00476188">
      <w:pPr>
        <w:spacing w:after="240"/>
      </w:pPr>
      <w:bookmarkStart w:id="45" w:name="_pdv4hf7mplze" w:colFirst="0" w:colLast="0"/>
      <w:bookmarkEnd w:id="45"/>
      <w:r>
        <w:rPr>
          <w:rFonts w:asciiTheme="majorHAnsi" w:hAnsiTheme="majorHAnsi" w:cstheme="majorBidi"/>
        </w:rPr>
        <w:t>*Existing financial resources indicates no further fundraising will be required for these activities, and that the project will rely on publicly available data resources currently being curated by the state without requiring additional stakeholder engagement.</w:t>
      </w:r>
    </w:p>
    <w:p w14:paraId="21BFA485" w14:textId="559987DB" w:rsidR="001508C5" w:rsidRPr="00960612" w:rsidRDefault="00612C90" w:rsidP="001508C5">
      <w:pPr>
        <w:pStyle w:val="Heading1"/>
        <w:rPr>
          <w:color w:val="auto"/>
          <w:sz w:val="28"/>
          <w:szCs w:val="28"/>
          <w:rPrChange w:id="46" w:author="Peter Colohan" w:date="2021-03-31T10:09:00Z">
            <w:rPr>
              <w:sz w:val="28"/>
              <w:szCs w:val="28"/>
            </w:rPr>
          </w:rPrChange>
        </w:rPr>
      </w:pPr>
      <w:r w:rsidRPr="00960612">
        <w:rPr>
          <w:color w:val="auto"/>
          <w:sz w:val="28"/>
          <w:szCs w:val="28"/>
          <w:rPrChange w:id="47" w:author="Peter Colohan" w:date="2021-03-31T10:09:00Z">
            <w:rPr>
              <w:sz w:val="28"/>
              <w:szCs w:val="28"/>
            </w:rPr>
          </w:rPrChange>
        </w:rPr>
        <w:lastRenderedPageBreak/>
        <w:t>Next Steps</w:t>
      </w:r>
    </w:p>
    <w:p w14:paraId="32C58480" w14:textId="76E87F1E" w:rsidR="00EC4613" w:rsidDel="00D000F3" w:rsidRDefault="4FDBEC56" w:rsidP="00D000F3">
      <w:pPr>
        <w:pStyle w:val="Normal1"/>
        <w:rPr>
          <w:del w:id="48" w:author="Peter Colohan" w:date="2021-03-31T09:55:00Z"/>
        </w:rPr>
      </w:pPr>
      <w:r>
        <w:t xml:space="preserve">This concept note will be reviewed </w:t>
      </w:r>
      <w:ins w:id="49" w:author="Hill, Jeremy@DWR" w:date="2021-03-18T10:34:00Z">
        <w:r w:rsidR="00D01811">
          <w:t xml:space="preserve">by </w:t>
        </w:r>
      </w:ins>
      <w:r w:rsidR="00476188">
        <w:t>the steering group</w:t>
      </w:r>
      <w:r>
        <w:t xml:space="preserve"> </w:t>
      </w:r>
      <w:r w:rsidR="00135CB3">
        <w:t xml:space="preserve">(see below) </w:t>
      </w:r>
      <w:r>
        <w:t>and considered for</w:t>
      </w:r>
      <w:r w:rsidR="00476188">
        <w:t xml:space="preserve"> final</w:t>
      </w:r>
      <w:r>
        <w:t xml:space="preserve"> approval by the </w:t>
      </w:r>
      <w:commentRangeStart w:id="50"/>
      <w:r w:rsidR="00476188">
        <w:t>IoW California Governing team</w:t>
      </w:r>
      <w:commentRangeEnd w:id="50"/>
      <w:r w:rsidR="00D01811">
        <w:rPr>
          <w:rStyle w:val="CommentReference"/>
        </w:rPr>
        <w:commentReference w:id="50"/>
      </w:r>
      <w:r>
        <w:t>. The overall cost of the project can be met within the existing resources of California state agencies and the Internet of Water Project, under a current grant from the Gordon and Betty Moore Foundation</w:t>
      </w:r>
      <w:ins w:id="51" w:author="Peter Colohan" w:date="2021-03-31T09:55:00Z">
        <w:r w:rsidR="00D000F3">
          <w:t>.</w:t>
        </w:r>
      </w:ins>
      <w:del w:id="52" w:author="Peter Colohan" w:date="2021-03-31T09:55:00Z">
        <w:r w:rsidDel="00D000F3">
          <w:delText>.</w:delText>
        </w:r>
      </w:del>
    </w:p>
    <w:p w14:paraId="50619B95" w14:textId="77777777" w:rsidR="00D000F3" w:rsidRDefault="00D000F3" w:rsidP="001508C5">
      <w:pPr>
        <w:pStyle w:val="Normal1"/>
        <w:rPr>
          <w:ins w:id="53" w:author="Peter Colohan" w:date="2021-03-31T09:55:00Z"/>
        </w:rPr>
      </w:pPr>
    </w:p>
    <w:p w14:paraId="61AFE624" w14:textId="00A208CE" w:rsidR="00135CB3" w:rsidDel="00D000F3" w:rsidRDefault="00135CB3" w:rsidP="00D000F3">
      <w:pPr>
        <w:pStyle w:val="Normal1"/>
        <w:rPr>
          <w:del w:id="54" w:author="Peter Colohan" w:date="2021-03-31T09:55:00Z"/>
          <w:rStyle w:val="eop"/>
          <w:rFonts w:ascii="Calibri Light" w:hAnsi="Calibri Light" w:cs="Calibri Light"/>
          <w:bCs/>
          <w:color w:val="1C2B58"/>
          <w:sz w:val="32"/>
          <w:szCs w:val="32"/>
        </w:rPr>
        <w:pPrChange w:id="55" w:author="Peter Colohan" w:date="2021-03-31T09:55:00Z">
          <w:pPr>
            <w:spacing w:after="160" w:line="259" w:lineRule="auto"/>
          </w:pPr>
        </w:pPrChange>
      </w:pPr>
      <w:del w:id="56" w:author="Peter Colohan" w:date="2021-03-31T09:55:00Z">
        <w:r w:rsidDel="00D000F3">
          <w:rPr>
            <w:rStyle w:val="eop"/>
            <w:rFonts w:ascii="Calibri Light" w:hAnsi="Calibri Light" w:cs="Calibri Light"/>
            <w:b/>
            <w:bCs/>
            <w:color w:val="1C2B58"/>
          </w:rPr>
          <w:br w:type="page"/>
        </w:r>
      </w:del>
    </w:p>
    <w:p w14:paraId="09D5B2BD" w14:textId="3EFE7897" w:rsidR="00135CB3" w:rsidRPr="00135CB3" w:rsidRDefault="00135CB3" w:rsidP="00135CB3">
      <w:pPr>
        <w:pStyle w:val="Heading1"/>
        <w:rPr>
          <w:sz w:val="28"/>
          <w:szCs w:val="28"/>
        </w:rPr>
      </w:pPr>
      <w:r>
        <w:rPr>
          <w:rStyle w:val="eop"/>
          <w:rFonts w:ascii="Calibri Light" w:hAnsi="Calibri Light" w:cs="Calibri Light"/>
          <w:b w:val="0"/>
          <w:bCs/>
          <w:color w:val="1C2B58"/>
        </w:rPr>
        <w:t> </w:t>
      </w:r>
      <w:ins w:id="57" w:author="Peter Colohan" w:date="2021-03-31T10:06:00Z">
        <w:r w:rsidR="00960612" w:rsidRPr="00960612">
          <w:rPr>
            <w:color w:val="auto"/>
            <w:sz w:val="28"/>
            <w:szCs w:val="28"/>
            <w:rPrChange w:id="58" w:author="Peter Colohan" w:date="2021-03-31T10:09:00Z">
              <w:rPr>
                <w:sz w:val="28"/>
                <w:szCs w:val="28"/>
              </w:rPr>
            </w:rPrChange>
          </w:rPr>
          <w:t>IoW-CA S</w:t>
        </w:r>
      </w:ins>
      <w:del w:id="59" w:author="Peter Colohan" w:date="2021-03-31T10:06:00Z">
        <w:r w:rsidRPr="00960612" w:rsidDel="00960612">
          <w:rPr>
            <w:color w:val="auto"/>
            <w:sz w:val="28"/>
            <w:szCs w:val="28"/>
            <w:rPrChange w:id="60" w:author="Peter Colohan" w:date="2021-03-31T10:09:00Z">
              <w:rPr>
                <w:sz w:val="28"/>
                <w:szCs w:val="28"/>
              </w:rPr>
            </w:rPrChange>
          </w:rPr>
          <w:delText>S</w:delText>
        </w:r>
      </w:del>
      <w:r w:rsidRPr="00960612">
        <w:rPr>
          <w:color w:val="auto"/>
          <w:sz w:val="28"/>
          <w:szCs w:val="28"/>
          <w:rPrChange w:id="61" w:author="Peter Colohan" w:date="2021-03-31T10:09:00Z">
            <w:rPr>
              <w:sz w:val="28"/>
              <w:szCs w:val="28"/>
            </w:rPr>
          </w:rPrChange>
        </w:rPr>
        <w:t>teering Committee</w:t>
      </w:r>
    </w:p>
    <w:tbl>
      <w:tblPr>
        <w:tblW w:w="0" w:type="auto"/>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4"/>
        <w:gridCol w:w="1928"/>
        <w:gridCol w:w="3293"/>
        <w:gridCol w:w="3359"/>
      </w:tblGrid>
      <w:tr w:rsidR="00135CB3" w14:paraId="333CA5E4" w14:textId="77777777" w:rsidTr="00135CB3">
        <w:tc>
          <w:tcPr>
            <w:tcW w:w="764" w:type="dxa"/>
            <w:tcBorders>
              <w:top w:val="single" w:sz="6" w:space="0" w:color="auto"/>
              <w:left w:val="nil"/>
              <w:bottom w:val="single" w:sz="6" w:space="0" w:color="auto"/>
              <w:right w:val="single" w:sz="6" w:space="0" w:color="auto"/>
            </w:tcBorders>
            <w:shd w:val="clear" w:color="auto" w:fill="5B9BD5"/>
            <w:hideMark/>
          </w:tcPr>
          <w:p w14:paraId="59389598" w14:textId="77777777" w:rsidR="00135CB3" w:rsidRDefault="00135CB3" w:rsidP="00135CB3">
            <w:pPr>
              <w:pStyle w:val="paragraph"/>
              <w:textAlignment w:val="baseline"/>
              <w:rPr>
                <w:b/>
                <w:bCs/>
                <w:color w:val="FFFFFF"/>
              </w:rPr>
            </w:pPr>
            <w:r>
              <w:rPr>
                <w:rStyle w:val="normaltextrun"/>
                <w:rFonts w:ascii="Calibri Light" w:hAnsi="Calibri Light" w:cs="Calibri Light"/>
                <w:b/>
                <w:bCs/>
                <w:color w:val="FFFFFF"/>
                <w:sz w:val="20"/>
                <w:szCs w:val="20"/>
              </w:rPr>
              <w:t>First Name</w:t>
            </w:r>
            <w:r>
              <w:rPr>
                <w:rStyle w:val="eop"/>
                <w:rFonts w:ascii="Calibri Light" w:hAnsi="Calibri Light" w:cs="Calibri Light"/>
                <w:b/>
                <w:bCs/>
                <w:color w:val="FFFFFF"/>
                <w:sz w:val="20"/>
                <w:szCs w:val="20"/>
              </w:rPr>
              <w:t> </w:t>
            </w:r>
          </w:p>
        </w:tc>
        <w:tc>
          <w:tcPr>
            <w:tcW w:w="1928" w:type="dxa"/>
            <w:tcBorders>
              <w:top w:val="single" w:sz="6" w:space="0" w:color="auto"/>
              <w:left w:val="nil"/>
              <w:bottom w:val="single" w:sz="6" w:space="0" w:color="auto"/>
              <w:right w:val="single" w:sz="6" w:space="0" w:color="auto"/>
            </w:tcBorders>
            <w:shd w:val="clear" w:color="auto" w:fill="5B9BD5"/>
            <w:hideMark/>
          </w:tcPr>
          <w:p w14:paraId="6ACFD949" w14:textId="77777777" w:rsidR="00135CB3" w:rsidRDefault="00135CB3" w:rsidP="00135CB3">
            <w:pPr>
              <w:pStyle w:val="paragraph"/>
              <w:textAlignment w:val="baseline"/>
              <w:rPr>
                <w:b/>
                <w:bCs/>
                <w:color w:val="FFFFFF"/>
              </w:rPr>
            </w:pPr>
            <w:r>
              <w:rPr>
                <w:rStyle w:val="normaltextrun"/>
                <w:rFonts w:ascii="Calibri Light" w:hAnsi="Calibri Light" w:cs="Calibri Light"/>
                <w:b/>
                <w:bCs/>
                <w:color w:val="FFFFFF"/>
                <w:sz w:val="20"/>
                <w:szCs w:val="20"/>
              </w:rPr>
              <w:t>Last Name </w:t>
            </w:r>
            <w:r>
              <w:rPr>
                <w:rStyle w:val="eop"/>
                <w:rFonts w:ascii="Calibri Light" w:hAnsi="Calibri Light" w:cs="Calibri Light"/>
                <w:b/>
                <w:bCs/>
                <w:color w:val="FFFFFF"/>
                <w:sz w:val="20"/>
                <w:szCs w:val="20"/>
              </w:rPr>
              <w:t> </w:t>
            </w:r>
          </w:p>
        </w:tc>
        <w:tc>
          <w:tcPr>
            <w:tcW w:w="3293" w:type="dxa"/>
            <w:tcBorders>
              <w:top w:val="single" w:sz="6" w:space="0" w:color="auto"/>
              <w:left w:val="nil"/>
              <w:bottom w:val="single" w:sz="6" w:space="0" w:color="auto"/>
              <w:right w:val="single" w:sz="6" w:space="0" w:color="auto"/>
            </w:tcBorders>
            <w:shd w:val="clear" w:color="auto" w:fill="5B9BD5"/>
            <w:hideMark/>
          </w:tcPr>
          <w:p w14:paraId="42CFA308" w14:textId="77777777" w:rsidR="00135CB3" w:rsidRDefault="00135CB3" w:rsidP="00135CB3">
            <w:pPr>
              <w:pStyle w:val="paragraph"/>
              <w:textAlignment w:val="baseline"/>
              <w:rPr>
                <w:b/>
                <w:bCs/>
                <w:color w:val="FFFFFF"/>
              </w:rPr>
            </w:pPr>
            <w:r>
              <w:rPr>
                <w:rStyle w:val="normaltextrun"/>
                <w:rFonts w:ascii="Calibri Light" w:hAnsi="Calibri Light" w:cs="Calibri Light"/>
                <w:b/>
                <w:bCs/>
                <w:color w:val="FFFFFF"/>
                <w:sz w:val="20"/>
                <w:szCs w:val="20"/>
              </w:rPr>
              <w:t>Organization</w:t>
            </w:r>
            <w:r>
              <w:rPr>
                <w:rStyle w:val="eop"/>
                <w:rFonts w:ascii="Calibri Light" w:hAnsi="Calibri Light" w:cs="Calibri Light"/>
                <w:b/>
                <w:bCs/>
                <w:color w:val="FFFFFF"/>
                <w:sz w:val="20"/>
                <w:szCs w:val="20"/>
              </w:rPr>
              <w:t> </w:t>
            </w:r>
          </w:p>
        </w:tc>
        <w:tc>
          <w:tcPr>
            <w:tcW w:w="3359" w:type="dxa"/>
            <w:tcBorders>
              <w:top w:val="single" w:sz="6" w:space="0" w:color="auto"/>
              <w:left w:val="nil"/>
              <w:bottom w:val="single" w:sz="6" w:space="0" w:color="auto"/>
              <w:right w:val="single" w:sz="6" w:space="0" w:color="auto"/>
            </w:tcBorders>
            <w:shd w:val="clear" w:color="auto" w:fill="5B9BD5"/>
            <w:hideMark/>
          </w:tcPr>
          <w:p w14:paraId="32AE37C2" w14:textId="77777777" w:rsidR="00135CB3" w:rsidRDefault="00135CB3" w:rsidP="00135CB3">
            <w:pPr>
              <w:pStyle w:val="paragraph"/>
              <w:textAlignment w:val="baseline"/>
              <w:rPr>
                <w:b/>
                <w:bCs/>
                <w:color w:val="FFFFFF"/>
              </w:rPr>
            </w:pPr>
            <w:r>
              <w:rPr>
                <w:rStyle w:val="normaltextrun"/>
                <w:rFonts w:ascii="Calibri Light" w:hAnsi="Calibri Light" w:cs="Calibri Light"/>
                <w:b/>
                <w:bCs/>
                <w:color w:val="FFFFFF"/>
                <w:sz w:val="20"/>
                <w:szCs w:val="20"/>
              </w:rPr>
              <w:t>Email</w:t>
            </w:r>
            <w:r>
              <w:rPr>
                <w:rStyle w:val="eop"/>
                <w:rFonts w:ascii="Calibri Light" w:hAnsi="Calibri Light" w:cs="Calibri Light"/>
                <w:b/>
                <w:bCs/>
                <w:color w:val="FFFFFF"/>
                <w:sz w:val="20"/>
                <w:szCs w:val="20"/>
              </w:rPr>
              <w:t> </w:t>
            </w:r>
          </w:p>
        </w:tc>
      </w:tr>
      <w:tr w:rsidR="00135CB3" w14:paraId="464C2B53" w14:textId="77777777" w:rsidTr="00135CB3">
        <w:tc>
          <w:tcPr>
            <w:tcW w:w="764" w:type="dxa"/>
            <w:tcBorders>
              <w:top w:val="nil"/>
              <w:left w:val="nil"/>
              <w:bottom w:val="single" w:sz="6" w:space="0" w:color="auto"/>
              <w:right w:val="single" w:sz="6" w:space="0" w:color="auto"/>
            </w:tcBorders>
            <w:shd w:val="clear" w:color="auto" w:fill="auto"/>
            <w:hideMark/>
          </w:tcPr>
          <w:p w14:paraId="0D591FCD" w14:textId="77777777" w:rsidR="00135CB3" w:rsidRDefault="00135CB3" w:rsidP="00135CB3">
            <w:pPr>
              <w:pStyle w:val="paragraph"/>
              <w:textAlignment w:val="baseline"/>
            </w:pPr>
            <w:r>
              <w:rPr>
                <w:rStyle w:val="normaltextrun"/>
                <w:rFonts w:ascii="Calibri Light" w:hAnsi="Calibri Light" w:cs="Calibri Light"/>
                <w:sz w:val="20"/>
                <w:szCs w:val="20"/>
              </w:rPr>
              <w:t>Teresa </w:t>
            </w:r>
            <w:r>
              <w:rPr>
                <w:rStyle w:val="eop"/>
                <w:rFonts w:ascii="Calibri Light" w:hAnsi="Calibri Light" w:cs="Calibri Light"/>
                <w:sz w:val="20"/>
                <w:szCs w:val="20"/>
              </w:rPr>
              <w:t> </w:t>
            </w:r>
          </w:p>
        </w:tc>
        <w:tc>
          <w:tcPr>
            <w:tcW w:w="1928" w:type="dxa"/>
            <w:tcBorders>
              <w:top w:val="nil"/>
              <w:left w:val="nil"/>
              <w:bottom w:val="single" w:sz="6" w:space="0" w:color="auto"/>
              <w:right w:val="single" w:sz="6" w:space="0" w:color="auto"/>
            </w:tcBorders>
            <w:shd w:val="clear" w:color="auto" w:fill="auto"/>
            <w:hideMark/>
          </w:tcPr>
          <w:p w14:paraId="2F25BD30" w14:textId="77777777" w:rsidR="00135CB3" w:rsidRDefault="00135CB3" w:rsidP="00135CB3">
            <w:pPr>
              <w:pStyle w:val="paragraph"/>
              <w:textAlignment w:val="baseline"/>
            </w:pPr>
            <w:r>
              <w:rPr>
                <w:rStyle w:val="normaltextrun"/>
                <w:rFonts w:ascii="Calibri Light" w:hAnsi="Calibri Light" w:cs="Calibri Light"/>
                <w:sz w:val="20"/>
                <w:szCs w:val="20"/>
              </w:rPr>
              <w:t>Connor</w:t>
            </w:r>
            <w:r>
              <w:rPr>
                <w:rStyle w:val="eop"/>
                <w:rFonts w:ascii="Calibri Light" w:hAnsi="Calibri Light" w:cs="Calibri Light"/>
                <w:sz w:val="20"/>
                <w:szCs w:val="20"/>
              </w:rPr>
              <w:t> </w:t>
            </w:r>
          </w:p>
        </w:tc>
        <w:tc>
          <w:tcPr>
            <w:tcW w:w="3293" w:type="dxa"/>
            <w:tcBorders>
              <w:top w:val="nil"/>
              <w:left w:val="nil"/>
              <w:bottom w:val="single" w:sz="6" w:space="0" w:color="auto"/>
              <w:right w:val="single" w:sz="6" w:space="0" w:color="auto"/>
            </w:tcBorders>
            <w:shd w:val="clear" w:color="auto" w:fill="auto"/>
            <w:hideMark/>
          </w:tcPr>
          <w:p w14:paraId="4B23E7E4" w14:textId="3AD3C5AC" w:rsidR="00135CB3" w:rsidRDefault="00135CB3" w:rsidP="00135CB3">
            <w:pPr>
              <w:pStyle w:val="paragraph"/>
              <w:textAlignment w:val="baseline"/>
            </w:pPr>
            <w:r>
              <w:rPr>
                <w:rStyle w:val="normaltextrun"/>
                <w:rFonts w:ascii="Calibri Light" w:hAnsi="Calibri Light" w:cs="Calibri Light"/>
                <w:sz w:val="20"/>
                <w:szCs w:val="20"/>
              </w:rPr>
              <w:t>CA-DWR, Northern Region Office</w:t>
            </w:r>
            <w:r>
              <w:rPr>
                <w:rStyle w:val="eop"/>
                <w:rFonts w:ascii="Calibri Light" w:hAnsi="Calibri Light" w:cs="Calibri Light"/>
                <w:sz w:val="20"/>
                <w:szCs w:val="20"/>
              </w:rPr>
              <w:t> </w:t>
            </w:r>
            <w:r>
              <w:rPr>
                <w:rStyle w:val="eop"/>
              </w:rPr>
              <w:br/>
            </w:r>
            <w:r>
              <w:rPr>
                <w:rStyle w:val="normaltextrun"/>
                <w:rFonts w:ascii="Calibri Light" w:hAnsi="Calibri Light" w:cs="Calibri Light"/>
                <w:sz w:val="18"/>
                <w:szCs w:val="18"/>
              </w:rPr>
              <w:t>(Lead, SB 19 Implementation Team)</w:t>
            </w:r>
            <w:r>
              <w:rPr>
                <w:rStyle w:val="eop"/>
                <w:rFonts w:ascii="Calibri Light" w:hAnsi="Calibri Light" w:cs="Calibri Light"/>
              </w:rPr>
              <w:t> </w:t>
            </w:r>
          </w:p>
        </w:tc>
        <w:tc>
          <w:tcPr>
            <w:tcW w:w="3359" w:type="dxa"/>
            <w:tcBorders>
              <w:top w:val="nil"/>
              <w:left w:val="nil"/>
              <w:bottom w:val="single" w:sz="6" w:space="0" w:color="auto"/>
              <w:right w:val="single" w:sz="6" w:space="0" w:color="auto"/>
            </w:tcBorders>
            <w:shd w:val="clear" w:color="auto" w:fill="auto"/>
            <w:hideMark/>
          </w:tcPr>
          <w:p w14:paraId="3B8404DF" w14:textId="77777777" w:rsidR="00135CB3" w:rsidRDefault="00135CB3" w:rsidP="00135CB3">
            <w:pPr>
              <w:pStyle w:val="paragraph"/>
              <w:textAlignment w:val="baseline"/>
            </w:pPr>
            <w:r>
              <w:rPr>
                <w:rStyle w:val="normaltextrun"/>
                <w:rFonts w:ascii="Calibri Light" w:hAnsi="Calibri Light" w:cs="Calibri Light"/>
                <w:sz w:val="20"/>
                <w:szCs w:val="20"/>
              </w:rPr>
              <w:t>teresa.connor@water.ca.gov</w:t>
            </w:r>
            <w:r>
              <w:rPr>
                <w:rStyle w:val="eop"/>
                <w:rFonts w:ascii="Calibri Light" w:hAnsi="Calibri Light" w:cs="Calibri Light"/>
                <w:sz w:val="20"/>
                <w:szCs w:val="20"/>
              </w:rPr>
              <w:t> </w:t>
            </w:r>
          </w:p>
        </w:tc>
      </w:tr>
      <w:tr w:rsidR="00135CB3" w14:paraId="5D975FC2" w14:textId="77777777" w:rsidTr="00135CB3">
        <w:tc>
          <w:tcPr>
            <w:tcW w:w="764" w:type="dxa"/>
            <w:tcBorders>
              <w:top w:val="nil"/>
              <w:left w:val="nil"/>
              <w:bottom w:val="single" w:sz="6" w:space="0" w:color="auto"/>
              <w:right w:val="single" w:sz="6" w:space="0" w:color="auto"/>
            </w:tcBorders>
            <w:shd w:val="clear" w:color="auto" w:fill="auto"/>
            <w:hideMark/>
          </w:tcPr>
          <w:p w14:paraId="34C860D6" w14:textId="77777777" w:rsidR="00135CB3" w:rsidRDefault="00135CB3" w:rsidP="00135CB3">
            <w:pPr>
              <w:pStyle w:val="paragraph"/>
              <w:textAlignment w:val="baseline"/>
            </w:pPr>
            <w:r>
              <w:rPr>
                <w:rStyle w:val="normaltextrun"/>
                <w:rFonts w:ascii="Calibri Light" w:hAnsi="Calibri Light" w:cs="Calibri Light"/>
                <w:sz w:val="20"/>
                <w:szCs w:val="20"/>
              </w:rPr>
              <w:t>Matt</w:t>
            </w:r>
            <w:r>
              <w:rPr>
                <w:rStyle w:val="eop"/>
                <w:rFonts w:ascii="Calibri Light" w:hAnsi="Calibri Light" w:cs="Calibri Light"/>
                <w:sz w:val="20"/>
                <w:szCs w:val="20"/>
              </w:rPr>
              <w:t> </w:t>
            </w:r>
          </w:p>
        </w:tc>
        <w:tc>
          <w:tcPr>
            <w:tcW w:w="1928" w:type="dxa"/>
            <w:tcBorders>
              <w:top w:val="nil"/>
              <w:left w:val="nil"/>
              <w:bottom w:val="single" w:sz="6" w:space="0" w:color="auto"/>
              <w:right w:val="single" w:sz="6" w:space="0" w:color="auto"/>
            </w:tcBorders>
            <w:shd w:val="clear" w:color="auto" w:fill="auto"/>
            <w:hideMark/>
          </w:tcPr>
          <w:p w14:paraId="0637CBBC" w14:textId="77777777" w:rsidR="00135CB3" w:rsidRDefault="00135CB3" w:rsidP="00135CB3">
            <w:pPr>
              <w:pStyle w:val="paragraph"/>
              <w:textAlignment w:val="baseline"/>
            </w:pPr>
            <w:r>
              <w:rPr>
                <w:rStyle w:val="normaltextrun"/>
                <w:rFonts w:ascii="Calibri Light" w:hAnsi="Calibri Light" w:cs="Calibri Light"/>
                <w:sz w:val="20"/>
                <w:szCs w:val="20"/>
              </w:rPr>
              <w:t>Correa</w:t>
            </w:r>
            <w:r>
              <w:rPr>
                <w:rStyle w:val="eop"/>
                <w:rFonts w:ascii="Calibri Light" w:hAnsi="Calibri Light" w:cs="Calibri Light"/>
                <w:sz w:val="20"/>
                <w:szCs w:val="20"/>
              </w:rPr>
              <w:t> </w:t>
            </w:r>
          </w:p>
        </w:tc>
        <w:tc>
          <w:tcPr>
            <w:tcW w:w="3293" w:type="dxa"/>
            <w:tcBorders>
              <w:top w:val="nil"/>
              <w:left w:val="nil"/>
              <w:bottom w:val="single" w:sz="6" w:space="0" w:color="auto"/>
              <w:right w:val="single" w:sz="6" w:space="0" w:color="auto"/>
            </w:tcBorders>
            <w:shd w:val="clear" w:color="auto" w:fill="auto"/>
            <w:hideMark/>
          </w:tcPr>
          <w:p w14:paraId="258FA48B" w14:textId="77777777" w:rsidR="00135CB3" w:rsidRDefault="00135CB3" w:rsidP="00135CB3">
            <w:pPr>
              <w:pStyle w:val="paragraph"/>
              <w:textAlignment w:val="baseline"/>
            </w:pPr>
            <w:r>
              <w:rPr>
                <w:rStyle w:val="normaltextrun"/>
                <w:rFonts w:ascii="Calibri Light" w:hAnsi="Calibri Light" w:cs="Calibri Light"/>
                <w:sz w:val="20"/>
                <w:szCs w:val="20"/>
              </w:rPr>
              <w:t>CA-DWR, Div. of Planning (TSID)</w:t>
            </w:r>
            <w:r>
              <w:rPr>
                <w:rStyle w:val="eop"/>
                <w:rFonts w:ascii="Calibri Light" w:hAnsi="Calibri Light" w:cs="Calibri Light"/>
                <w:sz w:val="20"/>
                <w:szCs w:val="20"/>
              </w:rPr>
              <w:t> </w:t>
            </w:r>
          </w:p>
        </w:tc>
        <w:tc>
          <w:tcPr>
            <w:tcW w:w="3359" w:type="dxa"/>
            <w:tcBorders>
              <w:top w:val="nil"/>
              <w:left w:val="nil"/>
              <w:bottom w:val="single" w:sz="6" w:space="0" w:color="auto"/>
              <w:right w:val="single" w:sz="6" w:space="0" w:color="auto"/>
            </w:tcBorders>
            <w:shd w:val="clear" w:color="auto" w:fill="auto"/>
            <w:hideMark/>
          </w:tcPr>
          <w:p w14:paraId="12A839A6" w14:textId="77777777" w:rsidR="00135CB3" w:rsidRDefault="00135CB3" w:rsidP="00135CB3">
            <w:pPr>
              <w:pStyle w:val="paragraph"/>
              <w:textAlignment w:val="baseline"/>
            </w:pPr>
            <w:r>
              <w:rPr>
                <w:rStyle w:val="normaltextrun"/>
                <w:rFonts w:ascii="Calibri Light" w:hAnsi="Calibri Light" w:cs="Calibri Light"/>
                <w:sz w:val="20"/>
                <w:szCs w:val="20"/>
              </w:rPr>
              <w:t>matthew.correa@water.ca.gov</w:t>
            </w:r>
            <w:r>
              <w:rPr>
                <w:rStyle w:val="eop"/>
                <w:rFonts w:ascii="Calibri Light" w:hAnsi="Calibri Light" w:cs="Calibri Light"/>
                <w:sz w:val="20"/>
                <w:szCs w:val="20"/>
              </w:rPr>
              <w:t> </w:t>
            </w:r>
          </w:p>
        </w:tc>
      </w:tr>
      <w:tr w:rsidR="00135CB3" w14:paraId="79F992F9" w14:textId="77777777" w:rsidTr="00135CB3">
        <w:tc>
          <w:tcPr>
            <w:tcW w:w="764" w:type="dxa"/>
            <w:tcBorders>
              <w:top w:val="nil"/>
              <w:left w:val="nil"/>
              <w:bottom w:val="single" w:sz="6" w:space="0" w:color="auto"/>
              <w:right w:val="single" w:sz="6" w:space="0" w:color="auto"/>
            </w:tcBorders>
            <w:shd w:val="clear" w:color="auto" w:fill="auto"/>
            <w:hideMark/>
          </w:tcPr>
          <w:p w14:paraId="51F63579" w14:textId="77777777" w:rsidR="00135CB3" w:rsidRDefault="00135CB3" w:rsidP="00135CB3">
            <w:pPr>
              <w:pStyle w:val="paragraph"/>
              <w:textAlignment w:val="baseline"/>
            </w:pPr>
            <w:r>
              <w:rPr>
                <w:rStyle w:val="normaltextrun"/>
                <w:rFonts w:ascii="Calibri Light" w:hAnsi="Calibri Light" w:cs="Calibri Light"/>
                <w:sz w:val="20"/>
                <w:szCs w:val="20"/>
              </w:rPr>
              <w:t>James</w:t>
            </w:r>
            <w:r>
              <w:rPr>
                <w:rStyle w:val="eop"/>
                <w:rFonts w:ascii="Calibri Light" w:hAnsi="Calibri Light" w:cs="Calibri Light"/>
                <w:sz w:val="20"/>
                <w:szCs w:val="20"/>
              </w:rPr>
              <w:t> </w:t>
            </w:r>
          </w:p>
        </w:tc>
        <w:tc>
          <w:tcPr>
            <w:tcW w:w="1928" w:type="dxa"/>
            <w:tcBorders>
              <w:top w:val="nil"/>
              <w:left w:val="nil"/>
              <w:bottom w:val="single" w:sz="6" w:space="0" w:color="auto"/>
              <w:right w:val="single" w:sz="6" w:space="0" w:color="auto"/>
            </w:tcBorders>
            <w:shd w:val="clear" w:color="auto" w:fill="auto"/>
            <w:hideMark/>
          </w:tcPr>
          <w:p w14:paraId="6D6E50B9" w14:textId="77777777" w:rsidR="00135CB3" w:rsidRDefault="00135CB3" w:rsidP="00135CB3">
            <w:pPr>
              <w:pStyle w:val="paragraph"/>
              <w:textAlignment w:val="baseline"/>
            </w:pPr>
            <w:proofErr w:type="spellStart"/>
            <w:r>
              <w:rPr>
                <w:rStyle w:val="spellingerror"/>
                <w:rFonts w:ascii="Calibri Light" w:hAnsi="Calibri Light" w:cs="Calibri Light"/>
                <w:sz w:val="20"/>
                <w:szCs w:val="20"/>
              </w:rPr>
              <w:t>Dennedy</w:t>
            </w:r>
            <w:proofErr w:type="spellEnd"/>
            <w:r>
              <w:rPr>
                <w:rStyle w:val="normaltextrun"/>
                <w:rFonts w:ascii="Calibri Light" w:hAnsi="Calibri Light" w:cs="Calibri Light"/>
                <w:sz w:val="20"/>
                <w:szCs w:val="20"/>
              </w:rPr>
              <w:t>-Frank</w:t>
            </w:r>
            <w:r>
              <w:rPr>
                <w:rStyle w:val="eop"/>
                <w:rFonts w:ascii="Calibri Light" w:hAnsi="Calibri Light" w:cs="Calibri Light"/>
                <w:sz w:val="20"/>
                <w:szCs w:val="20"/>
              </w:rPr>
              <w:t> </w:t>
            </w:r>
          </w:p>
        </w:tc>
        <w:tc>
          <w:tcPr>
            <w:tcW w:w="3293" w:type="dxa"/>
            <w:tcBorders>
              <w:top w:val="nil"/>
              <w:left w:val="nil"/>
              <w:bottom w:val="single" w:sz="6" w:space="0" w:color="auto"/>
              <w:right w:val="single" w:sz="6" w:space="0" w:color="auto"/>
            </w:tcBorders>
            <w:shd w:val="clear" w:color="auto" w:fill="auto"/>
            <w:hideMark/>
          </w:tcPr>
          <w:p w14:paraId="3C1BCD62" w14:textId="77777777" w:rsidR="00135CB3" w:rsidRDefault="00135CB3" w:rsidP="00135CB3">
            <w:pPr>
              <w:pStyle w:val="paragraph"/>
              <w:textAlignment w:val="baseline"/>
            </w:pPr>
            <w:r>
              <w:rPr>
                <w:rStyle w:val="normaltextrun"/>
                <w:rFonts w:ascii="Calibri Light" w:hAnsi="Calibri Light" w:cs="Calibri Light"/>
                <w:sz w:val="20"/>
                <w:szCs w:val="20"/>
              </w:rPr>
              <w:t>Lawrence-Berkeley National Lab</w:t>
            </w:r>
            <w:r>
              <w:rPr>
                <w:rStyle w:val="eop"/>
                <w:rFonts w:ascii="Calibri Light" w:hAnsi="Calibri Light" w:cs="Calibri Light"/>
                <w:sz w:val="20"/>
                <w:szCs w:val="20"/>
              </w:rPr>
              <w:t> </w:t>
            </w:r>
          </w:p>
        </w:tc>
        <w:tc>
          <w:tcPr>
            <w:tcW w:w="3359" w:type="dxa"/>
            <w:tcBorders>
              <w:top w:val="nil"/>
              <w:left w:val="nil"/>
              <w:bottom w:val="single" w:sz="6" w:space="0" w:color="auto"/>
              <w:right w:val="single" w:sz="6" w:space="0" w:color="auto"/>
            </w:tcBorders>
            <w:shd w:val="clear" w:color="auto" w:fill="auto"/>
            <w:hideMark/>
          </w:tcPr>
          <w:p w14:paraId="11A2EBF7" w14:textId="77777777" w:rsidR="00135CB3" w:rsidRDefault="00135CB3" w:rsidP="00135CB3">
            <w:pPr>
              <w:pStyle w:val="paragraph"/>
              <w:textAlignment w:val="baseline"/>
            </w:pPr>
            <w:r>
              <w:rPr>
                <w:rStyle w:val="normaltextrun"/>
                <w:rFonts w:ascii="Calibri Light" w:hAnsi="Calibri Light" w:cs="Calibri Light"/>
                <w:sz w:val="20"/>
                <w:szCs w:val="20"/>
              </w:rPr>
              <w:t>pjdf@lbl.gov</w:t>
            </w:r>
            <w:r>
              <w:rPr>
                <w:rStyle w:val="eop"/>
                <w:rFonts w:ascii="Calibri Light" w:hAnsi="Calibri Light" w:cs="Calibri Light"/>
                <w:sz w:val="20"/>
                <w:szCs w:val="20"/>
              </w:rPr>
              <w:t> </w:t>
            </w:r>
          </w:p>
        </w:tc>
      </w:tr>
      <w:tr w:rsidR="00135CB3" w14:paraId="241698B6" w14:textId="77777777" w:rsidTr="00135CB3">
        <w:tc>
          <w:tcPr>
            <w:tcW w:w="764" w:type="dxa"/>
            <w:tcBorders>
              <w:top w:val="nil"/>
              <w:left w:val="nil"/>
              <w:bottom w:val="single" w:sz="6" w:space="0" w:color="auto"/>
              <w:right w:val="single" w:sz="6" w:space="0" w:color="auto"/>
            </w:tcBorders>
            <w:shd w:val="clear" w:color="auto" w:fill="auto"/>
            <w:hideMark/>
          </w:tcPr>
          <w:p w14:paraId="6907CBC2" w14:textId="77777777" w:rsidR="00135CB3" w:rsidRDefault="00135CB3" w:rsidP="00135CB3">
            <w:pPr>
              <w:pStyle w:val="paragraph"/>
              <w:textAlignment w:val="baseline"/>
            </w:pPr>
            <w:r>
              <w:rPr>
                <w:rStyle w:val="normaltextrun"/>
                <w:rFonts w:ascii="Calibri Light" w:hAnsi="Calibri Light" w:cs="Calibri Light"/>
                <w:sz w:val="20"/>
                <w:szCs w:val="20"/>
              </w:rPr>
              <w:t>Greg </w:t>
            </w:r>
            <w:r>
              <w:rPr>
                <w:rStyle w:val="eop"/>
                <w:rFonts w:ascii="Calibri Light" w:hAnsi="Calibri Light" w:cs="Calibri Light"/>
                <w:sz w:val="20"/>
                <w:szCs w:val="20"/>
              </w:rPr>
              <w:t> </w:t>
            </w:r>
          </w:p>
        </w:tc>
        <w:tc>
          <w:tcPr>
            <w:tcW w:w="1928" w:type="dxa"/>
            <w:tcBorders>
              <w:top w:val="nil"/>
              <w:left w:val="nil"/>
              <w:bottom w:val="single" w:sz="6" w:space="0" w:color="auto"/>
              <w:right w:val="single" w:sz="6" w:space="0" w:color="auto"/>
            </w:tcBorders>
            <w:shd w:val="clear" w:color="auto" w:fill="auto"/>
            <w:hideMark/>
          </w:tcPr>
          <w:p w14:paraId="6B20C6E3" w14:textId="77777777" w:rsidR="00135CB3" w:rsidRDefault="00135CB3" w:rsidP="00135CB3">
            <w:pPr>
              <w:pStyle w:val="paragraph"/>
              <w:textAlignment w:val="baseline"/>
            </w:pPr>
            <w:r>
              <w:rPr>
                <w:rStyle w:val="normaltextrun"/>
                <w:rFonts w:ascii="Calibri Light" w:hAnsi="Calibri Light" w:cs="Calibri Light"/>
                <w:sz w:val="20"/>
                <w:szCs w:val="20"/>
              </w:rPr>
              <w:t>Gearheart</w:t>
            </w:r>
            <w:r>
              <w:rPr>
                <w:rStyle w:val="eop"/>
                <w:rFonts w:ascii="Calibri Light" w:hAnsi="Calibri Light" w:cs="Calibri Light"/>
                <w:sz w:val="20"/>
                <w:szCs w:val="20"/>
              </w:rPr>
              <w:t> </w:t>
            </w:r>
          </w:p>
        </w:tc>
        <w:tc>
          <w:tcPr>
            <w:tcW w:w="3293" w:type="dxa"/>
            <w:tcBorders>
              <w:top w:val="nil"/>
              <w:left w:val="nil"/>
              <w:bottom w:val="single" w:sz="6" w:space="0" w:color="auto"/>
              <w:right w:val="single" w:sz="6" w:space="0" w:color="auto"/>
            </w:tcBorders>
            <w:shd w:val="clear" w:color="auto" w:fill="auto"/>
            <w:hideMark/>
          </w:tcPr>
          <w:p w14:paraId="637AE481" w14:textId="77777777" w:rsidR="00135CB3" w:rsidRDefault="00135CB3" w:rsidP="00135CB3">
            <w:pPr>
              <w:pStyle w:val="paragraph"/>
              <w:textAlignment w:val="baseline"/>
            </w:pPr>
            <w:r>
              <w:rPr>
                <w:rStyle w:val="normaltextrun"/>
                <w:rFonts w:ascii="Calibri Light" w:hAnsi="Calibri Light" w:cs="Calibri Light"/>
                <w:sz w:val="20"/>
                <w:szCs w:val="20"/>
              </w:rPr>
              <w:t>CA-SWRCB, Office of Information Management &amp; Analysis</w:t>
            </w:r>
            <w:r>
              <w:rPr>
                <w:rStyle w:val="eop"/>
                <w:rFonts w:ascii="Calibri Light" w:hAnsi="Calibri Light" w:cs="Calibri Light"/>
                <w:sz w:val="20"/>
                <w:szCs w:val="20"/>
              </w:rPr>
              <w:t> </w:t>
            </w:r>
          </w:p>
        </w:tc>
        <w:tc>
          <w:tcPr>
            <w:tcW w:w="3359" w:type="dxa"/>
            <w:tcBorders>
              <w:top w:val="nil"/>
              <w:left w:val="nil"/>
              <w:bottom w:val="single" w:sz="6" w:space="0" w:color="auto"/>
              <w:right w:val="single" w:sz="6" w:space="0" w:color="auto"/>
            </w:tcBorders>
            <w:shd w:val="clear" w:color="auto" w:fill="auto"/>
            <w:hideMark/>
          </w:tcPr>
          <w:p w14:paraId="7C9D1462" w14:textId="77777777" w:rsidR="00135CB3" w:rsidRDefault="00135CB3" w:rsidP="00135CB3">
            <w:pPr>
              <w:pStyle w:val="paragraph"/>
              <w:textAlignment w:val="baseline"/>
            </w:pPr>
            <w:r>
              <w:rPr>
                <w:rStyle w:val="normaltextrun"/>
                <w:rFonts w:ascii="Calibri Light" w:hAnsi="Calibri Light" w:cs="Calibri Light"/>
                <w:sz w:val="20"/>
                <w:szCs w:val="20"/>
              </w:rPr>
              <w:t>greg.gearheart@waterboards.ca.gov</w:t>
            </w:r>
            <w:r>
              <w:rPr>
                <w:rStyle w:val="eop"/>
                <w:rFonts w:ascii="Calibri Light" w:hAnsi="Calibri Light" w:cs="Calibri Light"/>
                <w:sz w:val="20"/>
                <w:szCs w:val="20"/>
              </w:rPr>
              <w:t> </w:t>
            </w:r>
          </w:p>
        </w:tc>
      </w:tr>
      <w:tr w:rsidR="00135CB3" w14:paraId="449F2CF4" w14:textId="77777777" w:rsidTr="00135CB3">
        <w:tc>
          <w:tcPr>
            <w:tcW w:w="764" w:type="dxa"/>
            <w:tcBorders>
              <w:top w:val="nil"/>
              <w:left w:val="nil"/>
              <w:bottom w:val="single" w:sz="6" w:space="0" w:color="auto"/>
              <w:right w:val="single" w:sz="6" w:space="0" w:color="auto"/>
            </w:tcBorders>
            <w:shd w:val="clear" w:color="auto" w:fill="auto"/>
            <w:hideMark/>
          </w:tcPr>
          <w:p w14:paraId="57E9F3F8" w14:textId="77777777" w:rsidR="00135CB3" w:rsidRDefault="00135CB3" w:rsidP="00135CB3">
            <w:pPr>
              <w:pStyle w:val="paragraph"/>
              <w:textAlignment w:val="baseline"/>
            </w:pPr>
            <w:r>
              <w:rPr>
                <w:rStyle w:val="normaltextrun"/>
                <w:rFonts w:ascii="Calibri Light" w:hAnsi="Calibri Light" w:cs="Calibri Light"/>
                <w:sz w:val="20"/>
                <w:szCs w:val="20"/>
              </w:rPr>
              <w:t>Abdul</w:t>
            </w:r>
            <w:r>
              <w:rPr>
                <w:rStyle w:val="eop"/>
                <w:rFonts w:ascii="Calibri Light" w:hAnsi="Calibri Light" w:cs="Calibri Light"/>
                <w:sz w:val="20"/>
                <w:szCs w:val="20"/>
              </w:rPr>
              <w:t> </w:t>
            </w:r>
          </w:p>
        </w:tc>
        <w:tc>
          <w:tcPr>
            <w:tcW w:w="1928" w:type="dxa"/>
            <w:tcBorders>
              <w:top w:val="nil"/>
              <w:left w:val="nil"/>
              <w:bottom w:val="single" w:sz="6" w:space="0" w:color="auto"/>
              <w:right w:val="single" w:sz="6" w:space="0" w:color="auto"/>
            </w:tcBorders>
            <w:shd w:val="clear" w:color="auto" w:fill="auto"/>
            <w:hideMark/>
          </w:tcPr>
          <w:p w14:paraId="45415F03" w14:textId="77777777" w:rsidR="00135CB3" w:rsidRDefault="00135CB3" w:rsidP="00135CB3">
            <w:pPr>
              <w:pStyle w:val="paragraph"/>
              <w:textAlignment w:val="baseline"/>
            </w:pPr>
            <w:r>
              <w:rPr>
                <w:rStyle w:val="normaltextrun"/>
                <w:rFonts w:ascii="Calibri Light" w:hAnsi="Calibri Light" w:cs="Calibri Light"/>
                <w:sz w:val="20"/>
                <w:szCs w:val="20"/>
              </w:rPr>
              <w:t>Khan</w:t>
            </w:r>
            <w:r>
              <w:rPr>
                <w:rStyle w:val="eop"/>
                <w:rFonts w:ascii="Calibri Light" w:hAnsi="Calibri Light" w:cs="Calibri Light"/>
                <w:sz w:val="20"/>
                <w:szCs w:val="20"/>
              </w:rPr>
              <w:t> </w:t>
            </w:r>
          </w:p>
        </w:tc>
        <w:tc>
          <w:tcPr>
            <w:tcW w:w="3293" w:type="dxa"/>
            <w:tcBorders>
              <w:top w:val="nil"/>
              <w:left w:val="nil"/>
              <w:bottom w:val="single" w:sz="6" w:space="0" w:color="auto"/>
              <w:right w:val="single" w:sz="6" w:space="0" w:color="auto"/>
            </w:tcBorders>
            <w:shd w:val="clear" w:color="auto" w:fill="auto"/>
            <w:hideMark/>
          </w:tcPr>
          <w:p w14:paraId="77E6E1D5" w14:textId="77777777" w:rsidR="00135CB3" w:rsidRDefault="00135CB3" w:rsidP="00135CB3">
            <w:pPr>
              <w:pStyle w:val="paragraph"/>
              <w:textAlignment w:val="baseline"/>
            </w:pPr>
            <w:r>
              <w:rPr>
                <w:rStyle w:val="normaltextrun"/>
                <w:rFonts w:ascii="Calibri Light" w:hAnsi="Calibri Light" w:cs="Calibri Light"/>
                <w:sz w:val="20"/>
                <w:szCs w:val="20"/>
              </w:rPr>
              <w:t>CA-DWR, Div. of Planning (TSID)</w:t>
            </w:r>
            <w:r>
              <w:rPr>
                <w:rStyle w:val="eop"/>
                <w:rFonts w:ascii="Calibri Light" w:hAnsi="Calibri Light" w:cs="Calibri Light"/>
                <w:sz w:val="20"/>
                <w:szCs w:val="20"/>
              </w:rPr>
              <w:t> </w:t>
            </w:r>
          </w:p>
        </w:tc>
        <w:tc>
          <w:tcPr>
            <w:tcW w:w="3359" w:type="dxa"/>
            <w:tcBorders>
              <w:top w:val="nil"/>
              <w:left w:val="nil"/>
              <w:bottom w:val="single" w:sz="6" w:space="0" w:color="auto"/>
              <w:right w:val="single" w:sz="6" w:space="0" w:color="auto"/>
            </w:tcBorders>
            <w:shd w:val="clear" w:color="auto" w:fill="auto"/>
            <w:hideMark/>
          </w:tcPr>
          <w:p w14:paraId="6F72B039" w14:textId="77777777" w:rsidR="00135CB3" w:rsidRDefault="00135CB3" w:rsidP="00135CB3">
            <w:pPr>
              <w:pStyle w:val="paragraph"/>
              <w:textAlignment w:val="baseline"/>
            </w:pPr>
            <w:r>
              <w:rPr>
                <w:rStyle w:val="normaltextrun"/>
                <w:rFonts w:ascii="Calibri Light" w:hAnsi="Calibri Light" w:cs="Calibri Light"/>
                <w:sz w:val="20"/>
                <w:szCs w:val="20"/>
              </w:rPr>
              <w:t>abdul.khan@water.ca.gov</w:t>
            </w:r>
            <w:r>
              <w:rPr>
                <w:rStyle w:val="eop"/>
                <w:rFonts w:ascii="Calibri Light" w:hAnsi="Calibri Light" w:cs="Calibri Light"/>
                <w:sz w:val="20"/>
                <w:szCs w:val="20"/>
              </w:rPr>
              <w:t> </w:t>
            </w:r>
          </w:p>
        </w:tc>
      </w:tr>
      <w:tr w:rsidR="00135CB3" w14:paraId="53F7FBBA" w14:textId="77777777" w:rsidTr="00135CB3">
        <w:tc>
          <w:tcPr>
            <w:tcW w:w="764" w:type="dxa"/>
            <w:tcBorders>
              <w:top w:val="nil"/>
              <w:left w:val="nil"/>
              <w:bottom w:val="single" w:sz="6" w:space="0" w:color="auto"/>
              <w:right w:val="single" w:sz="6" w:space="0" w:color="auto"/>
            </w:tcBorders>
            <w:shd w:val="clear" w:color="auto" w:fill="auto"/>
            <w:hideMark/>
          </w:tcPr>
          <w:p w14:paraId="0B4142FA" w14:textId="77777777" w:rsidR="00135CB3" w:rsidRDefault="00135CB3" w:rsidP="00135CB3">
            <w:pPr>
              <w:pStyle w:val="paragraph"/>
              <w:textAlignment w:val="baseline"/>
            </w:pPr>
            <w:r>
              <w:rPr>
                <w:rStyle w:val="normaltextrun"/>
                <w:rFonts w:ascii="Calibri Light" w:hAnsi="Calibri Light" w:cs="Calibri Light"/>
                <w:sz w:val="20"/>
                <w:szCs w:val="20"/>
              </w:rPr>
              <w:t>Kris</w:t>
            </w:r>
            <w:r>
              <w:rPr>
                <w:rStyle w:val="eop"/>
                <w:rFonts w:ascii="Calibri Light" w:hAnsi="Calibri Light" w:cs="Calibri Light"/>
                <w:sz w:val="20"/>
                <w:szCs w:val="20"/>
              </w:rPr>
              <w:t> </w:t>
            </w:r>
          </w:p>
        </w:tc>
        <w:tc>
          <w:tcPr>
            <w:tcW w:w="1928" w:type="dxa"/>
            <w:tcBorders>
              <w:top w:val="nil"/>
              <w:left w:val="nil"/>
              <w:bottom w:val="single" w:sz="6" w:space="0" w:color="auto"/>
              <w:right w:val="single" w:sz="6" w:space="0" w:color="auto"/>
            </w:tcBorders>
            <w:shd w:val="clear" w:color="auto" w:fill="auto"/>
            <w:hideMark/>
          </w:tcPr>
          <w:p w14:paraId="61B338D3" w14:textId="77777777" w:rsidR="00135CB3" w:rsidRDefault="00135CB3" w:rsidP="00135CB3">
            <w:pPr>
              <w:pStyle w:val="paragraph"/>
              <w:textAlignment w:val="baseline"/>
            </w:pPr>
            <w:proofErr w:type="spellStart"/>
            <w:r>
              <w:rPr>
                <w:rStyle w:val="normaltextrun"/>
                <w:rFonts w:ascii="Calibri Light" w:hAnsi="Calibri Light" w:cs="Calibri Light"/>
                <w:sz w:val="20"/>
                <w:szCs w:val="20"/>
              </w:rPr>
              <w:t>Klausmeyer</w:t>
            </w:r>
            <w:proofErr w:type="spellEnd"/>
            <w:r>
              <w:rPr>
                <w:rStyle w:val="eop"/>
                <w:rFonts w:ascii="Calibri Light" w:hAnsi="Calibri Light" w:cs="Calibri Light"/>
                <w:sz w:val="20"/>
                <w:szCs w:val="20"/>
              </w:rPr>
              <w:t> </w:t>
            </w:r>
          </w:p>
        </w:tc>
        <w:tc>
          <w:tcPr>
            <w:tcW w:w="3293" w:type="dxa"/>
            <w:tcBorders>
              <w:top w:val="nil"/>
              <w:left w:val="nil"/>
              <w:bottom w:val="single" w:sz="6" w:space="0" w:color="auto"/>
              <w:right w:val="single" w:sz="6" w:space="0" w:color="auto"/>
            </w:tcBorders>
            <w:shd w:val="clear" w:color="auto" w:fill="auto"/>
            <w:hideMark/>
          </w:tcPr>
          <w:p w14:paraId="3397E5D9" w14:textId="77777777" w:rsidR="00135CB3" w:rsidRDefault="00135CB3" w:rsidP="00135CB3">
            <w:pPr>
              <w:pStyle w:val="paragraph"/>
              <w:textAlignment w:val="baseline"/>
            </w:pPr>
            <w:r>
              <w:rPr>
                <w:rStyle w:val="normaltextrun"/>
                <w:rFonts w:ascii="Calibri Light" w:hAnsi="Calibri Light" w:cs="Calibri Light"/>
                <w:sz w:val="20"/>
                <w:szCs w:val="20"/>
              </w:rPr>
              <w:t>The Nature Conservancy</w:t>
            </w:r>
            <w:r>
              <w:rPr>
                <w:rStyle w:val="eop"/>
                <w:rFonts w:ascii="Calibri Light" w:hAnsi="Calibri Light" w:cs="Calibri Light"/>
                <w:sz w:val="20"/>
                <w:szCs w:val="20"/>
              </w:rPr>
              <w:t> </w:t>
            </w:r>
          </w:p>
        </w:tc>
        <w:tc>
          <w:tcPr>
            <w:tcW w:w="3359" w:type="dxa"/>
            <w:tcBorders>
              <w:top w:val="nil"/>
              <w:left w:val="nil"/>
              <w:bottom w:val="single" w:sz="6" w:space="0" w:color="auto"/>
              <w:right w:val="single" w:sz="6" w:space="0" w:color="auto"/>
            </w:tcBorders>
            <w:shd w:val="clear" w:color="auto" w:fill="auto"/>
            <w:hideMark/>
          </w:tcPr>
          <w:p w14:paraId="65597E96" w14:textId="77777777" w:rsidR="00135CB3" w:rsidRDefault="00135CB3" w:rsidP="00135CB3">
            <w:pPr>
              <w:pStyle w:val="paragraph"/>
              <w:textAlignment w:val="baseline"/>
            </w:pPr>
            <w:r>
              <w:rPr>
                <w:rStyle w:val="normaltextrun"/>
                <w:rFonts w:ascii="Calibri Light" w:hAnsi="Calibri Light" w:cs="Calibri Light"/>
                <w:sz w:val="20"/>
                <w:szCs w:val="20"/>
              </w:rPr>
              <w:t>kklausmeyer@tnc.org</w:t>
            </w:r>
            <w:r>
              <w:rPr>
                <w:rStyle w:val="eop"/>
                <w:rFonts w:ascii="Calibri Light" w:hAnsi="Calibri Light" w:cs="Calibri Light"/>
                <w:sz w:val="20"/>
                <w:szCs w:val="20"/>
              </w:rPr>
              <w:t> </w:t>
            </w:r>
          </w:p>
        </w:tc>
      </w:tr>
      <w:tr w:rsidR="00135CB3" w14:paraId="01C35518" w14:textId="77777777" w:rsidTr="00135CB3">
        <w:tc>
          <w:tcPr>
            <w:tcW w:w="764" w:type="dxa"/>
            <w:tcBorders>
              <w:top w:val="nil"/>
              <w:left w:val="nil"/>
              <w:bottom w:val="single" w:sz="6" w:space="0" w:color="auto"/>
              <w:right w:val="single" w:sz="6" w:space="0" w:color="auto"/>
            </w:tcBorders>
            <w:shd w:val="clear" w:color="auto" w:fill="auto"/>
            <w:hideMark/>
          </w:tcPr>
          <w:p w14:paraId="4E9CB092" w14:textId="13972730" w:rsidR="00135CB3" w:rsidRDefault="00135CB3" w:rsidP="00135CB3">
            <w:pPr>
              <w:pStyle w:val="paragraph"/>
              <w:textAlignment w:val="baseline"/>
            </w:pPr>
            <w:r>
              <w:rPr>
                <w:rStyle w:val="spellingerror"/>
                <w:rFonts w:ascii="Calibri Light" w:hAnsi="Calibri Light" w:cs="Calibri Light"/>
                <w:sz w:val="20"/>
                <w:szCs w:val="20"/>
              </w:rPr>
              <w:t>Jul</w:t>
            </w:r>
            <w:ins w:id="62" w:author="Peter Colohan" w:date="2021-03-31T09:50:00Z">
              <w:r w:rsidR="00D000F3">
                <w:rPr>
                  <w:rStyle w:val="spellingerror"/>
                  <w:rFonts w:ascii="Calibri Light" w:hAnsi="Calibri Light" w:cs="Calibri Light"/>
                  <w:sz w:val="20"/>
                  <w:szCs w:val="20"/>
                </w:rPr>
                <w:t>i</w:t>
              </w:r>
            </w:ins>
            <w:r>
              <w:rPr>
                <w:rStyle w:val="spellingerror"/>
                <w:rFonts w:ascii="Calibri Light" w:hAnsi="Calibri Light" w:cs="Calibri Light"/>
                <w:sz w:val="20"/>
                <w:szCs w:val="20"/>
              </w:rPr>
              <w:t>e</w:t>
            </w:r>
            <w:r>
              <w:rPr>
                <w:rStyle w:val="eop"/>
                <w:rFonts w:ascii="Calibri Light" w:hAnsi="Calibri Light" w:cs="Calibri Light"/>
                <w:sz w:val="20"/>
                <w:szCs w:val="20"/>
              </w:rPr>
              <w:t> </w:t>
            </w:r>
          </w:p>
        </w:tc>
        <w:tc>
          <w:tcPr>
            <w:tcW w:w="1928" w:type="dxa"/>
            <w:tcBorders>
              <w:top w:val="nil"/>
              <w:left w:val="nil"/>
              <w:bottom w:val="single" w:sz="6" w:space="0" w:color="auto"/>
              <w:right w:val="single" w:sz="6" w:space="0" w:color="auto"/>
            </w:tcBorders>
            <w:shd w:val="clear" w:color="auto" w:fill="auto"/>
            <w:hideMark/>
          </w:tcPr>
          <w:p w14:paraId="6C2EACF9" w14:textId="77777777" w:rsidR="00135CB3" w:rsidRDefault="00135CB3" w:rsidP="00135CB3">
            <w:pPr>
              <w:pStyle w:val="paragraph"/>
              <w:textAlignment w:val="baseline"/>
            </w:pPr>
            <w:proofErr w:type="spellStart"/>
            <w:r>
              <w:rPr>
                <w:rStyle w:val="normaltextrun"/>
                <w:rFonts w:ascii="Calibri Light" w:hAnsi="Calibri Light" w:cs="Calibri Light"/>
                <w:sz w:val="20"/>
                <w:szCs w:val="20"/>
              </w:rPr>
              <w:t>Rizzardo</w:t>
            </w:r>
            <w:proofErr w:type="spellEnd"/>
            <w:r>
              <w:rPr>
                <w:rStyle w:val="eop"/>
                <w:rFonts w:ascii="Calibri Light" w:hAnsi="Calibri Light" w:cs="Calibri Light"/>
                <w:sz w:val="20"/>
                <w:szCs w:val="20"/>
              </w:rPr>
              <w:t> </w:t>
            </w:r>
          </w:p>
        </w:tc>
        <w:tc>
          <w:tcPr>
            <w:tcW w:w="3293" w:type="dxa"/>
            <w:tcBorders>
              <w:top w:val="nil"/>
              <w:left w:val="nil"/>
              <w:bottom w:val="single" w:sz="6" w:space="0" w:color="auto"/>
              <w:right w:val="single" w:sz="6" w:space="0" w:color="auto"/>
            </w:tcBorders>
            <w:shd w:val="clear" w:color="auto" w:fill="auto"/>
            <w:hideMark/>
          </w:tcPr>
          <w:p w14:paraId="55AEC7CA" w14:textId="77777777" w:rsidR="00135CB3" w:rsidRDefault="00135CB3" w:rsidP="00135CB3">
            <w:pPr>
              <w:pStyle w:val="paragraph"/>
              <w:textAlignment w:val="baseline"/>
            </w:pPr>
            <w:r>
              <w:rPr>
                <w:rStyle w:val="normaltextrun"/>
                <w:rFonts w:ascii="Calibri Light" w:hAnsi="Calibri Light" w:cs="Calibri Light"/>
                <w:sz w:val="20"/>
                <w:szCs w:val="20"/>
              </w:rPr>
              <w:t>CA-SWRCB, Div. of Water Rights</w:t>
            </w:r>
            <w:r>
              <w:rPr>
                <w:rStyle w:val="eop"/>
                <w:rFonts w:ascii="Calibri Light" w:hAnsi="Calibri Light" w:cs="Calibri Light"/>
                <w:sz w:val="20"/>
                <w:szCs w:val="20"/>
              </w:rPr>
              <w:t> </w:t>
            </w:r>
          </w:p>
        </w:tc>
        <w:tc>
          <w:tcPr>
            <w:tcW w:w="3359" w:type="dxa"/>
            <w:tcBorders>
              <w:top w:val="nil"/>
              <w:left w:val="nil"/>
              <w:bottom w:val="single" w:sz="6" w:space="0" w:color="auto"/>
              <w:right w:val="single" w:sz="6" w:space="0" w:color="auto"/>
            </w:tcBorders>
            <w:shd w:val="clear" w:color="auto" w:fill="auto"/>
            <w:hideMark/>
          </w:tcPr>
          <w:p w14:paraId="2D3369A0" w14:textId="77777777" w:rsidR="00135CB3" w:rsidRDefault="00135CB3" w:rsidP="00135CB3">
            <w:pPr>
              <w:pStyle w:val="paragraph"/>
              <w:textAlignment w:val="baseline"/>
            </w:pPr>
            <w:r>
              <w:rPr>
                <w:rStyle w:val="normaltextrun"/>
                <w:rFonts w:ascii="Calibri Light" w:hAnsi="Calibri Light" w:cs="Calibri Light"/>
                <w:sz w:val="20"/>
                <w:szCs w:val="20"/>
              </w:rPr>
              <w:t>jule.rizzardo@waterboards.ca.gov</w:t>
            </w:r>
            <w:r>
              <w:rPr>
                <w:rStyle w:val="eop"/>
                <w:rFonts w:ascii="Calibri Light" w:hAnsi="Calibri Light" w:cs="Calibri Light"/>
                <w:sz w:val="20"/>
                <w:szCs w:val="20"/>
              </w:rPr>
              <w:t> </w:t>
            </w:r>
          </w:p>
        </w:tc>
      </w:tr>
      <w:tr w:rsidR="00135CB3" w14:paraId="7AEA9247" w14:textId="77777777" w:rsidTr="00135CB3">
        <w:tc>
          <w:tcPr>
            <w:tcW w:w="764" w:type="dxa"/>
            <w:tcBorders>
              <w:top w:val="nil"/>
              <w:left w:val="nil"/>
              <w:bottom w:val="single" w:sz="6" w:space="0" w:color="auto"/>
              <w:right w:val="single" w:sz="6" w:space="0" w:color="auto"/>
            </w:tcBorders>
            <w:shd w:val="clear" w:color="auto" w:fill="auto"/>
            <w:hideMark/>
          </w:tcPr>
          <w:p w14:paraId="60831086" w14:textId="77777777" w:rsidR="00135CB3" w:rsidRDefault="00135CB3" w:rsidP="00135CB3">
            <w:pPr>
              <w:pStyle w:val="paragraph"/>
              <w:textAlignment w:val="baseline"/>
            </w:pPr>
            <w:r>
              <w:rPr>
                <w:rStyle w:val="normaltextrun"/>
                <w:rFonts w:ascii="Calibri Light" w:hAnsi="Calibri Light" w:cs="Calibri Light"/>
                <w:sz w:val="20"/>
                <w:szCs w:val="20"/>
              </w:rPr>
              <w:t>John</w:t>
            </w:r>
            <w:r>
              <w:rPr>
                <w:rStyle w:val="eop"/>
                <w:rFonts w:ascii="Calibri Light" w:hAnsi="Calibri Light" w:cs="Calibri Light"/>
                <w:sz w:val="20"/>
                <w:szCs w:val="20"/>
              </w:rPr>
              <w:t> </w:t>
            </w:r>
          </w:p>
        </w:tc>
        <w:tc>
          <w:tcPr>
            <w:tcW w:w="1928" w:type="dxa"/>
            <w:tcBorders>
              <w:top w:val="nil"/>
              <w:left w:val="nil"/>
              <w:bottom w:val="single" w:sz="6" w:space="0" w:color="auto"/>
              <w:right w:val="single" w:sz="6" w:space="0" w:color="auto"/>
            </w:tcBorders>
            <w:shd w:val="clear" w:color="auto" w:fill="auto"/>
            <w:hideMark/>
          </w:tcPr>
          <w:p w14:paraId="1F1DCD95" w14:textId="77777777" w:rsidR="00135CB3" w:rsidRDefault="00135CB3" w:rsidP="00135CB3">
            <w:pPr>
              <w:pStyle w:val="paragraph"/>
              <w:textAlignment w:val="baseline"/>
            </w:pPr>
            <w:proofErr w:type="spellStart"/>
            <w:r>
              <w:rPr>
                <w:rStyle w:val="normaltextrun"/>
                <w:rFonts w:ascii="Calibri Light" w:hAnsi="Calibri Light" w:cs="Calibri Light"/>
                <w:sz w:val="20"/>
                <w:szCs w:val="20"/>
              </w:rPr>
              <w:t>Paasch</w:t>
            </w:r>
            <w:proofErr w:type="spellEnd"/>
            <w:r>
              <w:rPr>
                <w:rStyle w:val="eop"/>
                <w:rFonts w:ascii="Calibri Light" w:hAnsi="Calibri Light" w:cs="Calibri Light"/>
                <w:sz w:val="20"/>
                <w:szCs w:val="20"/>
              </w:rPr>
              <w:t> </w:t>
            </w:r>
          </w:p>
        </w:tc>
        <w:tc>
          <w:tcPr>
            <w:tcW w:w="3293" w:type="dxa"/>
            <w:tcBorders>
              <w:top w:val="nil"/>
              <w:left w:val="nil"/>
              <w:bottom w:val="single" w:sz="6" w:space="0" w:color="auto"/>
              <w:right w:val="single" w:sz="6" w:space="0" w:color="auto"/>
            </w:tcBorders>
            <w:shd w:val="clear" w:color="auto" w:fill="auto"/>
            <w:hideMark/>
          </w:tcPr>
          <w:p w14:paraId="0D5B7854" w14:textId="7E5C2603" w:rsidR="00135CB3" w:rsidRDefault="00135CB3" w:rsidP="00135CB3">
            <w:pPr>
              <w:pStyle w:val="paragraph"/>
              <w:textAlignment w:val="baseline"/>
            </w:pPr>
            <w:r>
              <w:rPr>
                <w:rStyle w:val="normaltextrun"/>
                <w:rFonts w:ascii="Calibri Light" w:hAnsi="Calibri Light" w:cs="Calibri Light"/>
                <w:sz w:val="20"/>
                <w:szCs w:val="20"/>
              </w:rPr>
              <w:t>CA-DWR, Div. of Flood Management</w:t>
            </w:r>
            <w:r>
              <w:rPr>
                <w:rStyle w:val="eop"/>
                <w:rFonts w:ascii="Calibri Light" w:hAnsi="Calibri Light" w:cs="Calibri Light"/>
                <w:sz w:val="20"/>
                <w:szCs w:val="20"/>
              </w:rPr>
              <w:t> </w:t>
            </w:r>
            <w:r>
              <w:rPr>
                <w:rStyle w:val="eop"/>
              </w:rPr>
              <w:br/>
            </w:r>
            <w:r>
              <w:rPr>
                <w:rStyle w:val="normaltextrun"/>
                <w:rFonts w:ascii="Calibri Light" w:hAnsi="Calibri Light" w:cs="Calibri Light"/>
                <w:sz w:val="18"/>
                <w:szCs w:val="18"/>
              </w:rPr>
              <w:t>(Chief, Hydrology &amp; Flood Operations)</w:t>
            </w:r>
            <w:r>
              <w:rPr>
                <w:rStyle w:val="eop"/>
                <w:rFonts w:ascii="Calibri Light" w:hAnsi="Calibri Light" w:cs="Calibri Light"/>
              </w:rPr>
              <w:t> </w:t>
            </w:r>
          </w:p>
        </w:tc>
        <w:tc>
          <w:tcPr>
            <w:tcW w:w="3359" w:type="dxa"/>
            <w:tcBorders>
              <w:top w:val="nil"/>
              <w:left w:val="nil"/>
              <w:bottom w:val="single" w:sz="6" w:space="0" w:color="auto"/>
              <w:right w:val="single" w:sz="6" w:space="0" w:color="auto"/>
            </w:tcBorders>
            <w:shd w:val="clear" w:color="auto" w:fill="auto"/>
            <w:hideMark/>
          </w:tcPr>
          <w:p w14:paraId="0923D4F5" w14:textId="77777777" w:rsidR="00135CB3" w:rsidRDefault="00135CB3" w:rsidP="00135CB3">
            <w:pPr>
              <w:pStyle w:val="paragraph"/>
              <w:textAlignment w:val="baseline"/>
            </w:pPr>
            <w:r>
              <w:rPr>
                <w:rStyle w:val="normaltextrun"/>
                <w:rFonts w:ascii="Calibri Light" w:hAnsi="Calibri Light" w:cs="Calibri Light"/>
                <w:sz w:val="20"/>
                <w:szCs w:val="20"/>
              </w:rPr>
              <w:t>john.paasch@water.ca.gov</w:t>
            </w:r>
            <w:r>
              <w:rPr>
                <w:rStyle w:val="eop"/>
                <w:rFonts w:ascii="Calibri Light" w:hAnsi="Calibri Light" w:cs="Calibri Light"/>
                <w:sz w:val="20"/>
                <w:szCs w:val="20"/>
              </w:rPr>
              <w:t> </w:t>
            </w:r>
          </w:p>
        </w:tc>
      </w:tr>
      <w:tr w:rsidR="00135CB3" w14:paraId="71EAB38E" w14:textId="77777777" w:rsidTr="00135CB3">
        <w:tc>
          <w:tcPr>
            <w:tcW w:w="764" w:type="dxa"/>
            <w:tcBorders>
              <w:top w:val="nil"/>
              <w:left w:val="nil"/>
              <w:bottom w:val="single" w:sz="6" w:space="0" w:color="auto"/>
              <w:right w:val="single" w:sz="6" w:space="0" w:color="auto"/>
            </w:tcBorders>
            <w:shd w:val="clear" w:color="auto" w:fill="auto"/>
            <w:hideMark/>
          </w:tcPr>
          <w:p w14:paraId="10AD3B83" w14:textId="77777777" w:rsidR="00135CB3" w:rsidRDefault="00135CB3" w:rsidP="00135CB3">
            <w:pPr>
              <w:pStyle w:val="paragraph"/>
              <w:textAlignment w:val="baseline"/>
            </w:pPr>
            <w:r>
              <w:rPr>
                <w:rStyle w:val="normaltextrun"/>
                <w:rFonts w:ascii="Calibri Light" w:hAnsi="Calibri Light" w:cs="Calibri Light"/>
                <w:sz w:val="20"/>
                <w:szCs w:val="20"/>
              </w:rPr>
              <w:t>Dan</w:t>
            </w:r>
            <w:r>
              <w:rPr>
                <w:rStyle w:val="eop"/>
                <w:rFonts w:ascii="Calibri Light" w:hAnsi="Calibri Light" w:cs="Calibri Light"/>
                <w:sz w:val="20"/>
                <w:szCs w:val="20"/>
              </w:rPr>
              <w:t> </w:t>
            </w:r>
          </w:p>
        </w:tc>
        <w:tc>
          <w:tcPr>
            <w:tcW w:w="1928" w:type="dxa"/>
            <w:tcBorders>
              <w:top w:val="nil"/>
              <w:left w:val="nil"/>
              <w:bottom w:val="single" w:sz="6" w:space="0" w:color="auto"/>
              <w:right w:val="single" w:sz="6" w:space="0" w:color="auto"/>
            </w:tcBorders>
            <w:shd w:val="clear" w:color="auto" w:fill="auto"/>
            <w:hideMark/>
          </w:tcPr>
          <w:p w14:paraId="60D0BF0B" w14:textId="77777777" w:rsidR="00135CB3" w:rsidRDefault="00135CB3" w:rsidP="00135CB3">
            <w:pPr>
              <w:pStyle w:val="paragraph"/>
              <w:textAlignment w:val="baseline"/>
            </w:pPr>
            <w:r>
              <w:rPr>
                <w:rStyle w:val="normaltextrun"/>
                <w:rFonts w:ascii="Calibri Light" w:hAnsi="Calibri Light" w:cs="Calibri Light"/>
                <w:sz w:val="20"/>
                <w:szCs w:val="20"/>
              </w:rPr>
              <w:t>Schultz</w:t>
            </w:r>
            <w:r>
              <w:rPr>
                <w:rStyle w:val="eop"/>
                <w:rFonts w:ascii="Calibri Light" w:hAnsi="Calibri Light" w:cs="Calibri Light"/>
                <w:sz w:val="20"/>
                <w:szCs w:val="20"/>
              </w:rPr>
              <w:t> </w:t>
            </w:r>
          </w:p>
        </w:tc>
        <w:tc>
          <w:tcPr>
            <w:tcW w:w="3293" w:type="dxa"/>
            <w:tcBorders>
              <w:top w:val="nil"/>
              <w:left w:val="nil"/>
              <w:bottom w:val="single" w:sz="6" w:space="0" w:color="auto"/>
              <w:right w:val="single" w:sz="6" w:space="0" w:color="auto"/>
            </w:tcBorders>
            <w:shd w:val="clear" w:color="auto" w:fill="auto"/>
            <w:hideMark/>
          </w:tcPr>
          <w:p w14:paraId="3BC0548C" w14:textId="04528492" w:rsidR="00135CB3" w:rsidRDefault="00135CB3" w:rsidP="00135CB3">
            <w:pPr>
              <w:pStyle w:val="paragraph"/>
              <w:textAlignment w:val="baseline"/>
            </w:pPr>
            <w:r>
              <w:rPr>
                <w:rStyle w:val="normaltextrun"/>
                <w:rFonts w:ascii="Calibri Light" w:hAnsi="Calibri Light" w:cs="Calibri Light"/>
                <w:sz w:val="20"/>
                <w:szCs w:val="20"/>
              </w:rPr>
              <w:t>CA-SWRCB, Div. of Water Rights</w:t>
            </w:r>
            <w:r>
              <w:rPr>
                <w:rStyle w:val="eop"/>
                <w:rFonts w:ascii="Calibri Light" w:hAnsi="Calibri Light" w:cs="Calibri Light"/>
                <w:sz w:val="20"/>
                <w:szCs w:val="20"/>
              </w:rPr>
              <w:t> </w:t>
            </w:r>
            <w:r>
              <w:rPr>
                <w:rStyle w:val="eop"/>
              </w:rPr>
              <w:br/>
            </w:r>
            <w:r>
              <w:rPr>
                <w:rStyle w:val="normaltextrun"/>
                <w:rFonts w:ascii="Calibri Light" w:hAnsi="Calibri Light" w:cs="Calibri Light"/>
                <w:sz w:val="18"/>
                <w:szCs w:val="18"/>
              </w:rPr>
              <w:t>(Co-Lead, SB 19 Implementation Team)</w:t>
            </w:r>
            <w:r>
              <w:rPr>
                <w:rStyle w:val="eop"/>
                <w:rFonts w:ascii="Calibri Light" w:hAnsi="Calibri Light" w:cs="Calibri Light"/>
              </w:rPr>
              <w:t> </w:t>
            </w:r>
          </w:p>
        </w:tc>
        <w:tc>
          <w:tcPr>
            <w:tcW w:w="3359" w:type="dxa"/>
            <w:tcBorders>
              <w:top w:val="nil"/>
              <w:left w:val="nil"/>
              <w:bottom w:val="single" w:sz="6" w:space="0" w:color="auto"/>
              <w:right w:val="single" w:sz="6" w:space="0" w:color="auto"/>
            </w:tcBorders>
            <w:shd w:val="clear" w:color="auto" w:fill="auto"/>
            <w:hideMark/>
          </w:tcPr>
          <w:p w14:paraId="5C785A58" w14:textId="77777777" w:rsidR="00135CB3" w:rsidRDefault="00153DAA" w:rsidP="00135CB3">
            <w:pPr>
              <w:pStyle w:val="paragraph"/>
              <w:textAlignment w:val="baseline"/>
            </w:pPr>
            <w:hyperlink r:id="rId18" w:tgtFrame="_blank" w:history="1">
              <w:r w:rsidR="00135CB3">
                <w:rPr>
                  <w:rStyle w:val="normaltextrun"/>
                  <w:rFonts w:ascii="Calibri Light" w:hAnsi="Calibri Light" w:cs="Calibri Light"/>
                  <w:color w:val="000000"/>
                  <w:sz w:val="20"/>
                  <w:szCs w:val="20"/>
                </w:rPr>
                <w:t>daniel.schultz@waterboards.ca.gov</w:t>
              </w:r>
            </w:hyperlink>
            <w:r w:rsidR="00135CB3">
              <w:rPr>
                <w:rStyle w:val="eop"/>
                <w:rFonts w:ascii="Calibri Light" w:hAnsi="Calibri Light" w:cs="Calibri Light"/>
                <w:sz w:val="20"/>
                <w:szCs w:val="20"/>
              </w:rPr>
              <w:t> </w:t>
            </w:r>
          </w:p>
        </w:tc>
      </w:tr>
      <w:tr w:rsidR="00135CB3" w14:paraId="509E5534" w14:textId="77777777" w:rsidTr="00135CB3">
        <w:tc>
          <w:tcPr>
            <w:tcW w:w="764" w:type="dxa"/>
            <w:tcBorders>
              <w:top w:val="nil"/>
              <w:left w:val="nil"/>
              <w:bottom w:val="single" w:sz="6" w:space="0" w:color="auto"/>
              <w:right w:val="single" w:sz="6" w:space="0" w:color="auto"/>
            </w:tcBorders>
            <w:shd w:val="clear" w:color="auto" w:fill="auto"/>
            <w:hideMark/>
          </w:tcPr>
          <w:p w14:paraId="4F63067A" w14:textId="77777777" w:rsidR="00135CB3" w:rsidRDefault="00135CB3" w:rsidP="00135CB3">
            <w:pPr>
              <w:pStyle w:val="paragraph"/>
              <w:textAlignment w:val="baseline"/>
            </w:pPr>
            <w:r>
              <w:rPr>
                <w:rStyle w:val="normaltextrun"/>
                <w:rFonts w:ascii="Calibri Light" w:hAnsi="Calibri Light" w:cs="Calibri Light"/>
                <w:sz w:val="20"/>
                <w:szCs w:val="20"/>
              </w:rPr>
              <w:t>Steven</w:t>
            </w:r>
            <w:r>
              <w:rPr>
                <w:rStyle w:val="eop"/>
                <w:rFonts w:ascii="Calibri Light" w:hAnsi="Calibri Light" w:cs="Calibri Light"/>
                <w:sz w:val="20"/>
                <w:szCs w:val="20"/>
              </w:rPr>
              <w:t> </w:t>
            </w:r>
          </w:p>
        </w:tc>
        <w:tc>
          <w:tcPr>
            <w:tcW w:w="1928" w:type="dxa"/>
            <w:tcBorders>
              <w:top w:val="nil"/>
              <w:left w:val="nil"/>
              <w:bottom w:val="single" w:sz="6" w:space="0" w:color="auto"/>
              <w:right w:val="single" w:sz="6" w:space="0" w:color="auto"/>
            </w:tcBorders>
            <w:shd w:val="clear" w:color="auto" w:fill="auto"/>
            <w:hideMark/>
          </w:tcPr>
          <w:p w14:paraId="24FC58C7" w14:textId="77777777" w:rsidR="00135CB3" w:rsidRDefault="00135CB3" w:rsidP="00135CB3">
            <w:pPr>
              <w:pStyle w:val="paragraph"/>
              <w:textAlignment w:val="baseline"/>
            </w:pPr>
            <w:proofErr w:type="spellStart"/>
            <w:r>
              <w:rPr>
                <w:rStyle w:val="normaltextrun"/>
                <w:rFonts w:ascii="Calibri Light" w:hAnsi="Calibri Light" w:cs="Calibri Light"/>
                <w:sz w:val="20"/>
                <w:szCs w:val="20"/>
              </w:rPr>
              <w:t>Springhorn</w:t>
            </w:r>
            <w:proofErr w:type="spellEnd"/>
            <w:r>
              <w:rPr>
                <w:rStyle w:val="eop"/>
                <w:rFonts w:ascii="Calibri Light" w:hAnsi="Calibri Light" w:cs="Calibri Light"/>
                <w:sz w:val="20"/>
                <w:szCs w:val="20"/>
              </w:rPr>
              <w:t> </w:t>
            </w:r>
          </w:p>
        </w:tc>
        <w:tc>
          <w:tcPr>
            <w:tcW w:w="3293" w:type="dxa"/>
            <w:tcBorders>
              <w:top w:val="nil"/>
              <w:left w:val="nil"/>
              <w:bottom w:val="single" w:sz="6" w:space="0" w:color="auto"/>
              <w:right w:val="single" w:sz="6" w:space="0" w:color="auto"/>
            </w:tcBorders>
            <w:shd w:val="clear" w:color="auto" w:fill="auto"/>
            <w:hideMark/>
          </w:tcPr>
          <w:p w14:paraId="7FE697B1" w14:textId="77777777" w:rsidR="00135CB3" w:rsidRDefault="00135CB3" w:rsidP="00135CB3">
            <w:pPr>
              <w:pStyle w:val="paragraph"/>
              <w:textAlignment w:val="baseline"/>
            </w:pPr>
            <w:r>
              <w:rPr>
                <w:rStyle w:val="normaltextrun"/>
                <w:rFonts w:ascii="Calibri Light" w:hAnsi="Calibri Light" w:cs="Calibri Light"/>
                <w:sz w:val="20"/>
                <w:szCs w:val="20"/>
              </w:rPr>
              <w:t>CA-DWR, Sustainable Groundwater</w:t>
            </w:r>
            <w:r>
              <w:rPr>
                <w:rStyle w:val="eop"/>
                <w:rFonts w:ascii="Calibri Light" w:hAnsi="Calibri Light" w:cs="Calibri Light"/>
                <w:sz w:val="20"/>
                <w:szCs w:val="20"/>
              </w:rPr>
              <w:t> </w:t>
            </w:r>
          </w:p>
        </w:tc>
        <w:tc>
          <w:tcPr>
            <w:tcW w:w="3359" w:type="dxa"/>
            <w:tcBorders>
              <w:top w:val="nil"/>
              <w:left w:val="nil"/>
              <w:bottom w:val="single" w:sz="6" w:space="0" w:color="auto"/>
              <w:right w:val="single" w:sz="6" w:space="0" w:color="auto"/>
            </w:tcBorders>
            <w:shd w:val="clear" w:color="auto" w:fill="auto"/>
            <w:hideMark/>
          </w:tcPr>
          <w:p w14:paraId="4C56537E" w14:textId="77777777" w:rsidR="00135CB3" w:rsidRDefault="00135CB3" w:rsidP="00135CB3">
            <w:pPr>
              <w:pStyle w:val="paragraph"/>
              <w:textAlignment w:val="baseline"/>
            </w:pPr>
            <w:r>
              <w:rPr>
                <w:rStyle w:val="normaltextrun"/>
                <w:rFonts w:ascii="Calibri Light" w:hAnsi="Calibri Light" w:cs="Calibri Light"/>
                <w:sz w:val="20"/>
                <w:szCs w:val="20"/>
              </w:rPr>
              <w:t>steven.springhorn@water.ca.gov</w:t>
            </w:r>
            <w:r>
              <w:rPr>
                <w:rStyle w:val="eop"/>
                <w:rFonts w:ascii="Calibri Light" w:hAnsi="Calibri Light" w:cs="Calibri Light"/>
                <w:sz w:val="20"/>
                <w:szCs w:val="20"/>
              </w:rPr>
              <w:t> </w:t>
            </w:r>
          </w:p>
        </w:tc>
      </w:tr>
      <w:tr w:rsidR="00135CB3" w14:paraId="66F447AA" w14:textId="77777777" w:rsidTr="00135CB3">
        <w:tc>
          <w:tcPr>
            <w:tcW w:w="764" w:type="dxa"/>
            <w:tcBorders>
              <w:top w:val="nil"/>
              <w:left w:val="nil"/>
              <w:bottom w:val="single" w:sz="6" w:space="0" w:color="auto"/>
              <w:right w:val="single" w:sz="6" w:space="0" w:color="auto"/>
            </w:tcBorders>
            <w:shd w:val="clear" w:color="auto" w:fill="auto"/>
            <w:hideMark/>
          </w:tcPr>
          <w:p w14:paraId="1CEA15EE" w14:textId="77777777" w:rsidR="00135CB3" w:rsidRDefault="00135CB3" w:rsidP="00135CB3">
            <w:pPr>
              <w:pStyle w:val="paragraph"/>
              <w:textAlignment w:val="baseline"/>
            </w:pPr>
            <w:r>
              <w:rPr>
                <w:rStyle w:val="normaltextrun"/>
                <w:rFonts w:ascii="Calibri Light" w:hAnsi="Calibri Light" w:cs="Calibri Light"/>
                <w:sz w:val="20"/>
                <w:szCs w:val="20"/>
              </w:rPr>
              <w:t>Brent</w:t>
            </w:r>
            <w:r>
              <w:rPr>
                <w:rStyle w:val="eop"/>
                <w:rFonts w:ascii="Calibri Light" w:hAnsi="Calibri Light" w:cs="Calibri Light"/>
                <w:sz w:val="20"/>
                <w:szCs w:val="20"/>
              </w:rPr>
              <w:t> </w:t>
            </w:r>
          </w:p>
        </w:tc>
        <w:tc>
          <w:tcPr>
            <w:tcW w:w="1928" w:type="dxa"/>
            <w:tcBorders>
              <w:top w:val="nil"/>
              <w:left w:val="nil"/>
              <w:bottom w:val="single" w:sz="6" w:space="0" w:color="auto"/>
              <w:right w:val="single" w:sz="6" w:space="0" w:color="auto"/>
            </w:tcBorders>
            <w:shd w:val="clear" w:color="auto" w:fill="auto"/>
            <w:hideMark/>
          </w:tcPr>
          <w:p w14:paraId="5B5800F5" w14:textId="77777777" w:rsidR="00135CB3" w:rsidRDefault="00135CB3" w:rsidP="00135CB3">
            <w:pPr>
              <w:pStyle w:val="paragraph"/>
              <w:textAlignment w:val="baseline"/>
            </w:pPr>
            <w:r>
              <w:rPr>
                <w:rStyle w:val="normaltextrun"/>
                <w:rFonts w:ascii="Calibri Light" w:hAnsi="Calibri Light" w:cs="Calibri Light"/>
                <w:sz w:val="20"/>
                <w:szCs w:val="20"/>
              </w:rPr>
              <w:t>Vanderburgh</w:t>
            </w:r>
            <w:r>
              <w:rPr>
                <w:rStyle w:val="eop"/>
                <w:rFonts w:ascii="Calibri Light" w:hAnsi="Calibri Light" w:cs="Calibri Light"/>
                <w:sz w:val="20"/>
                <w:szCs w:val="20"/>
              </w:rPr>
              <w:t> </w:t>
            </w:r>
          </w:p>
        </w:tc>
        <w:tc>
          <w:tcPr>
            <w:tcW w:w="3293" w:type="dxa"/>
            <w:tcBorders>
              <w:top w:val="nil"/>
              <w:left w:val="nil"/>
              <w:bottom w:val="single" w:sz="6" w:space="0" w:color="auto"/>
              <w:right w:val="single" w:sz="6" w:space="0" w:color="auto"/>
            </w:tcBorders>
            <w:shd w:val="clear" w:color="auto" w:fill="auto"/>
            <w:hideMark/>
          </w:tcPr>
          <w:p w14:paraId="5A29AB5E" w14:textId="77777777" w:rsidR="00135CB3" w:rsidRDefault="00135CB3" w:rsidP="00135CB3">
            <w:pPr>
              <w:pStyle w:val="paragraph"/>
              <w:textAlignment w:val="baseline"/>
            </w:pPr>
            <w:r>
              <w:rPr>
                <w:rStyle w:val="normaltextrun"/>
                <w:rFonts w:ascii="Calibri Light" w:hAnsi="Calibri Light" w:cs="Calibri Light"/>
                <w:sz w:val="20"/>
                <w:szCs w:val="20"/>
              </w:rPr>
              <w:t>CA-SWRCB, Div. of Water Rights</w:t>
            </w:r>
            <w:r>
              <w:rPr>
                <w:rStyle w:val="eop"/>
                <w:rFonts w:ascii="Calibri Light" w:hAnsi="Calibri Light" w:cs="Calibri Light"/>
                <w:sz w:val="20"/>
                <w:szCs w:val="20"/>
              </w:rPr>
              <w:t> </w:t>
            </w:r>
          </w:p>
        </w:tc>
        <w:tc>
          <w:tcPr>
            <w:tcW w:w="3359" w:type="dxa"/>
            <w:tcBorders>
              <w:top w:val="nil"/>
              <w:left w:val="nil"/>
              <w:bottom w:val="single" w:sz="6" w:space="0" w:color="auto"/>
              <w:right w:val="single" w:sz="6" w:space="0" w:color="auto"/>
            </w:tcBorders>
            <w:shd w:val="clear" w:color="auto" w:fill="auto"/>
            <w:hideMark/>
          </w:tcPr>
          <w:p w14:paraId="0BA0125D" w14:textId="77777777" w:rsidR="00135CB3" w:rsidRDefault="00135CB3" w:rsidP="00135CB3">
            <w:pPr>
              <w:pStyle w:val="paragraph"/>
              <w:textAlignment w:val="baseline"/>
            </w:pPr>
            <w:r>
              <w:rPr>
                <w:rStyle w:val="normaltextrun"/>
                <w:rFonts w:ascii="Calibri Light" w:hAnsi="Calibri Light" w:cs="Calibri Light"/>
                <w:sz w:val="20"/>
                <w:szCs w:val="20"/>
              </w:rPr>
              <w:t>brent.vanderburgh@waterboards.ca.gov</w:t>
            </w:r>
            <w:r>
              <w:rPr>
                <w:rStyle w:val="eop"/>
                <w:rFonts w:ascii="Calibri Light" w:hAnsi="Calibri Light" w:cs="Calibri Light"/>
                <w:sz w:val="20"/>
                <w:szCs w:val="20"/>
              </w:rPr>
              <w:t> </w:t>
            </w:r>
          </w:p>
        </w:tc>
      </w:tr>
    </w:tbl>
    <w:p w14:paraId="54189A50" w14:textId="7A0F0B7A" w:rsidR="00135CB3" w:rsidRPr="00960612" w:rsidRDefault="00960612" w:rsidP="00135CB3">
      <w:pPr>
        <w:pStyle w:val="paragraph"/>
        <w:textAlignment w:val="baseline"/>
        <w:rPr>
          <w:rStyle w:val="normaltextrun"/>
          <w:rFonts w:asciiTheme="majorHAnsi" w:hAnsiTheme="majorHAnsi" w:cstheme="majorHAnsi"/>
          <w:b/>
          <w:bCs/>
          <w:sz w:val="28"/>
          <w:szCs w:val="28"/>
          <w:rPrChange w:id="63" w:author="Peter Colohan" w:date="2021-03-31T10:08:00Z">
            <w:rPr>
              <w:b/>
              <w:bCs/>
              <w:color w:val="1C2B58"/>
            </w:rPr>
          </w:rPrChange>
        </w:rPr>
      </w:pPr>
      <w:ins w:id="64" w:author="Peter Colohan" w:date="2021-03-31T10:07:00Z">
        <w:r w:rsidRPr="00960612">
          <w:rPr>
            <w:rFonts w:asciiTheme="majorHAnsi" w:hAnsiTheme="majorHAnsi" w:cstheme="majorHAnsi"/>
            <w:b/>
            <w:bCs/>
            <w:sz w:val="28"/>
            <w:szCs w:val="28"/>
            <w:rPrChange w:id="65" w:author="Peter Colohan" w:date="2021-03-31T10:08:00Z">
              <w:rPr>
                <w:sz w:val="28"/>
                <w:szCs w:val="28"/>
              </w:rPr>
            </w:rPrChange>
          </w:rPr>
          <w:t>IoW-CA Steering Committee</w:t>
        </w:r>
        <w:r w:rsidRPr="00960612" w:rsidDel="00960612">
          <w:rPr>
            <w:rStyle w:val="normaltextrun"/>
            <w:rFonts w:asciiTheme="majorHAnsi" w:hAnsiTheme="majorHAnsi" w:cstheme="majorHAnsi"/>
            <w:b/>
            <w:bCs/>
            <w:sz w:val="28"/>
            <w:szCs w:val="28"/>
            <w:rPrChange w:id="66" w:author="Peter Colohan" w:date="2021-03-31T10:08:00Z">
              <w:rPr>
                <w:rStyle w:val="normaltextrun"/>
                <w:rFonts w:ascii="Calibri Light" w:hAnsi="Calibri Light" w:cs="Calibri Light"/>
                <w:b/>
                <w:bCs/>
                <w:color w:val="1C2B58"/>
                <w:sz w:val="28"/>
                <w:szCs w:val="28"/>
              </w:rPr>
            </w:rPrChange>
          </w:rPr>
          <w:t xml:space="preserve"> </w:t>
        </w:r>
      </w:ins>
      <w:del w:id="67" w:author="Peter Colohan" w:date="2021-03-31T10:07:00Z">
        <w:r w:rsidR="00135CB3" w:rsidRPr="00960612" w:rsidDel="00960612">
          <w:rPr>
            <w:rStyle w:val="normaltextrun"/>
            <w:rFonts w:asciiTheme="majorHAnsi" w:hAnsiTheme="majorHAnsi" w:cstheme="majorHAnsi"/>
            <w:b/>
            <w:bCs/>
            <w:sz w:val="28"/>
            <w:szCs w:val="28"/>
            <w:rPrChange w:id="68" w:author="Peter Colohan" w:date="2021-03-31T10:08:00Z">
              <w:rPr>
                <w:rStyle w:val="normaltextrun"/>
                <w:rFonts w:ascii="Calibri Light" w:hAnsi="Calibri Light" w:cs="Calibri Light"/>
                <w:color w:val="1C2B58"/>
              </w:rPr>
            </w:rPrChange>
          </w:rPr>
          <w:delText xml:space="preserve">IoW-CA </w:delText>
        </w:r>
        <w:r w:rsidR="00135CB3" w:rsidRPr="00960612" w:rsidDel="00960612">
          <w:rPr>
            <w:rStyle w:val="normaltextrun"/>
            <w:rFonts w:asciiTheme="majorHAnsi" w:hAnsiTheme="majorHAnsi" w:cstheme="majorHAnsi"/>
            <w:b/>
            <w:bCs/>
            <w:sz w:val="28"/>
            <w:szCs w:val="28"/>
            <w:rPrChange w:id="69" w:author="Peter Colohan" w:date="2021-03-31T10:08:00Z">
              <w:rPr>
                <w:rStyle w:val="spellingerror"/>
                <w:rFonts w:ascii="Calibri Light" w:hAnsi="Calibri Light" w:cs="Calibri Light"/>
                <w:color w:val="1C2B58"/>
              </w:rPr>
            </w:rPrChange>
          </w:rPr>
          <w:delText>Streamgage</w:delText>
        </w:r>
        <w:r w:rsidR="00135CB3" w:rsidRPr="00960612" w:rsidDel="00960612">
          <w:rPr>
            <w:rStyle w:val="normaltextrun"/>
            <w:rFonts w:asciiTheme="majorHAnsi" w:hAnsiTheme="majorHAnsi" w:cstheme="majorHAnsi"/>
            <w:b/>
            <w:bCs/>
            <w:sz w:val="28"/>
            <w:szCs w:val="28"/>
            <w:rPrChange w:id="70" w:author="Peter Colohan" w:date="2021-03-31T10:08:00Z">
              <w:rPr>
                <w:rStyle w:val="normaltextrun"/>
                <w:rFonts w:ascii="Calibri Light" w:hAnsi="Calibri Light" w:cs="Calibri Light"/>
                <w:color w:val="1C2B58"/>
              </w:rPr>
            </w:rPrChange>
          </w:rPr>
          <w:delText xml:space="preserve"> Reviewers</w:delText>
        </w:r>
        <w:r w:rsidR="00135CB3" w:rsidRPr="00960612" w:rsidDel="00960612">
          <w:rPr>
            <w:rStyle w:val="normaltextrun"/>
            <w:rFonts w:asciiTheme="majorHAnsi" w:hAnsiTheme="majorHAnsi" w:cstheme="majorHAnsi"/>
            <w:b/>
            <w:bCs/>
            <w:sz w:val="28"/>
            <w:szCs w:val="28"/>
            <w:rPrChange w:id="71" w:author="Peter Colohan" w:date="2021-03-31T10:08:00Z">
              <w:rPr>
                <w:rStyle w:val="eop"/>
                <w:rFonts w:ascii="Calibri Light" w:hAnsi="Calibri Light" w:cs="Calibri Light"/>
                <w:b/>
                <w:bCs/>
                <w:color w:val="1C2B58"/>
              </w:rPr>
            </w:rPrChange>
          </w:rPr>
          <w:delText> </w:delText>
        </w:r>
      </w:del>
    </w:p>
    <w:tbl>
      <w:tblPr>
        <w:tblW w:w="0" w:type="auto"/>
        <w:tblInd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4"/>
        <w:gridCol w:w="1873"/>
        <w:gridCol w:w="3842"/>
        <w:gridCol w:w="2810"/>
        <w:tblGridChange w:id="72">
          <w:tblGrid>
            <w:gridCol w:w="45"/>
            <w:gridCol w:w="789"/>
            <w:gridCol w:w="45"/>
            <w:gridCol w:w="1828"/>
            <w:gridCol w:w="45"/>
            <w:gridCol w:w="3797"/>
            <w:gridCol w:w="45"/>
            <w:gridCol w:w="2765"/>
            <w:gridCol w:w="45"/>
          </w:tblGrid>
        </w:tblGridChange>
      </w:tblGrid>
      <w:tr w:rsidR="00135CB3" w14:paraId="029AC0A0" w14:textId="77777777" w:rsidTr="00135CB3">
        <w:tc>
          <w:tcPr>
            <w:tcW w:w="834" w:type="dxa"/>
            <w:tcBorders>
              <w:top w:val="single" w:sz="6" w:space="0" w:color="auto"/>
              <w:left w:val="nil"/>
              <w:bottom w:val="single" w:sz="6" w:space="0" w:color="auto"/>
              <w:right w:val="single" w:sz="6" w:space="0" w:color="auto"/>
            </w:tcBorders>
            <w:shd w:val="clear" w:color="auto" w:fill="5B9BD5"/>
            <w:hideMark/>
          </w:tcPr>
          <w:p w14:paraId="3DB94C86" w14:textId="77777777" w:rsidR="00135CB3" w:rsidRDefault="00135CB3" w:rsidP="00135CB3">
            <w:pPr>
              <w:pStyle w:val="paragraph"/>
              <w:textAlignment w:val="baseline"/>
              <w:rPr>
                <w:b/>
                <w:bCs/>
                <w:color w:val="FFFFFF"/>
              </w:rPr>
            </w:pPr>
            <w:r>
              <w:rPr>
                <w:rStyle w:val="normaltextrun"/>
                <w:rFonts w:ascii="Calibri Light" w:hAnsi="Calibri Light" w:cs="Calibri Light"/>
                <w:b/>
                <w:bCs/>
                <w:color w:val="FFFFFF"/>
                <w:sz w:val="20"/>
                <w:szCs w:val="20"/>
              </w:rPr>
              <w:t>First Name</w:t>
            </w:r>
            <w:r>
              <w:rPr>
                <w:rStyle w:val="eop"/>
                <w:rFonts w:ascii="Calibri Light" w:hAnsi="Calibri Light" w:cs="Calibri Light"/>
                <w:b/>
                <w:bCs/>
                <w:color w:val="FFFFFF"/>
                <w:sz w:val="20"/>
                <w:szCs w:val="20"/>
              </w:rPr>
              <w:t> </w:t>
            </w:r>
          </w:p>
        </w:tc>
        <w:tc>
          <w:tcPr>
            <w:tcW w:w="1873" w:type="dxa"/>
            <w:tcBorders>
              <w:top w:val="single" w:sz="6" w:space="0" w:color="auto"/>
              <w:left w:val="nil"/>
              <w:bottom w:val="single" w:sz="6" w:space="0" w:color="auto"/>
              <w:right w:val="single" w:sz="6" w:space="0" w:color="auto"/>
            </w:tcBorders>
            <w:shd w:val="clear" w:color="auto" w:fill="5B9BD5"/>
            <w:hideMark/>
          </w:tcPr>
          <w:p w14:paraId="08B992D7" w14:textId="77777777" w:rsidR="00135CB3" w:rsidRDefault="00135CB3" w:rsidP="00135CB3">
            <w:pPr>
              <w:pStyle w:val="paragraph"/>
              <w:textAlignment w:val="baseline"/>
              <w:rPr>
                <w:b/>
                <w:bCs/>
                <w:color w:val="FFFFFF"/>
              </w:rPr>
            </w:pPr>
            <w:r>
              <w:rPr>
                <w:rStyle w:val="normaltextrun"/>
                <w:rFonts w:ascii="Calibri Light" w:hAnsi="Calibri Light" w:cs="Calibri Light"/>
                <w:b/>
                <w:bCs/>
                <w:color w:val="FFFFFF"/>
                <w:sz w:val="20"/>
                <w:szCs w:val="20"/>
              </w:rPr>
              <w:t>Last Name </w:t>
            </w:r>
            <w:r>
              <w:rPr>
                <w:rStyle w:val="eop"/>
                <w:rFonts w:ascii="Calibri Light" w:hAnsi="Calibri Light" w:cs="Calibri Light"/>
                <w:b/>
                <w:bCs/>
                <w:color w:val="FFFFFF"/>
                <w:sz w:val="20"/>
                <w:szCs w:val="20"/>
              </w:rPr>
              <w:t> </w:t>
            </w:r>
          </w:p>
        </w:tc>
        <w:tc>
          <w:tcPr>
            <w:tcW w:w="3842" w:type="dxa"/>
            <w:tcBorders>
              <w:top w:val="single" w:sz="6" w:space="0" w:color="auto"/>
              <w:left w:val="nil"/>
              <w:bottom w:val="single" w:sz="6" w:space="0" w:color="auto"/>
              <w:right w:val="single" w:sz="6" w:space="0" w:color="auto"/>
            </w:tcBorders>
            <w:shd w:val="clear" w:color="auto" w:fill="5B9BD5"/>
            <w:hideMark/>
          </w:tcPr>
          <w:p w14:paraId="5242F3A2" w14:textId="77777777" w:rsidR="00135CB3" w:rsidRDefault="00135CB3" w:rsidP="00135CB3">
            <w:pPr>
              <w:pStyle w:val="paragraph"/>
              <w:textAlignment w:val="baseline"/>
              <w:rPr>
                <w:b/>
                <w:bCs/>
                <w:color w:val="FFFFFF"/>
              </w:rPr>
            </w:pPr>
            <w:r>
              <w:rPr>
                <w:rStyle w:val="normaltextrun"/>
                <w:rFonts w:ascii="Calibri Light" w:hAnsi="Calibri Light" w:cs="Calibri Light"/>
                <w:b/>
                <w:bCs/>
                <w:color w:val="FFFFFF"/>
                <w:sz w:val="20"/>
                <w:szCs w:val="20"/>
              </w:rPr>
              <w:t>Organization</w:t>
            </w:r>
            <w:r>
              <w:rPr>
                <w:rStyle w:val="eop"/>
                <w:rFonts w:ascii="Calibri Light" w:hAnsi="Calibri Light" w:cs="Calibri Light"/>
                <w:b/>
                <w:bCs/>
                <w:color w:val="FFFFFF"/>
                <w:sz w:val="20"/>
                <w:szCs w:val="20"/>
              </w:rPr>
              <w:t> </w:t>
            </w:r>
          </w:p>
        </w:tc>
        <w:tc>
          <w:tcPr>
            <w:tcW w:w="2810" w:type="dxa"/>
            <w:tcBorders>
              <w:top w:val="single" w:sz="6" w:space="0" w:color="auto"/>
              <w:left w:val="nil"/>
              <w:bottom w:val="single" w:sz="6" w:space="0" w:color="auto"/>
              <w:right w:val="single" w:sz="6" w:space="0" w:color="auto"/>
            </w:tcBorders>
            <w:shd w:val="clear" w:color="auto" w:fill="5B9BD5"/>
            <w:hideMark/>
          </w:tcPr>
          <w:p w14:paraId="6D896A29" w14:textId="77777777" w:rsidR="00135CB3" w:rsidRDefault="00135CB3" w:rsidP="00135CB3">
            <w:pPr>
              <w:pStyle w:val="paragraph"/>
              <w:textAlignment w:val="baseline"/>
              <w:rPr>
                <w:b/>
                <w:bCs/>
                <w:color w:val="FFFFFF"/>
              </w:rPr>
            </w:pPr>
            <w:r>
              <w:rPr>
                <w:rStyle w:val="normaltextrun"/>
                <w:rFonts w:ascii="Calibri Light" w:hAnsi="Calibri Light" w:cs="Calibri Light"/>
                <w:b/>
                <w:bCs/>
                <w:color w:val="FFFFFF"/>
                <w:sz w:val="20"/>
                <w:szCs w:val="20"/>
              </w:rPr>
              <w:t>Email</w:t>
            </w:r>
            <w:r>
              <w:rPr>
                <w:rStyle w:val="eop"/>
                <w:rFonts w:ascii="Calibri Light" w:hAnsi="Calibri Light" w:cs="Calibri Light"/>
                <w:b/>
                <w:bCs/>
                <w:color w:val="FFFFFF"/>
                <w:sz w:val="20"/>
                <w:szCs w:val="20"/>
              </w:rPr>
              <w:t> </w:t>
            </w:r>
          </w:p>
        </w:tc>
      </w:tr>
      <w:tr w:rsidR="00135CB3" w14:paraId="40663CC4" w14:textId="77777777" w:rsidTr="00135CB3">
        <w:tc>
          <w:tcPr>
            <w:tcW w:w="834" w:type="dxa"/>
            <w:tcBorders>
              <w:top w:val="nil"/>
              <w:left w:val="nil"/>
              <w:bottom w:val="single" w:sz="6" w:space="0" w:color="auto"/>
              <w:right w:val="single" w:sz="6" w:space="0" w:color="auto"/>
            </w:tcBorders>
            <w:shd w:val="clear" w:color="auto" w:fill="auto"/>
            <w:hideMark/>
          </w:tcPr>
          <w:p w14:paraId="717FDFFC" w14:textId="77777777" w:rsidR="00135CB3" w:rsidRDefault="00135CB3" w:rsidP="00135CB3">
            <w:pPr>
              <w:pStyle w:val="paragraph"/>
              <w:textAlignment w:val="baseline"/>
            </w:pPr>
            <w:r>
              <w:rPr>
                <w:rStyle w:val="normaltextrun"/>
                <w:rFonts w:ascii="Calibri Light" w:hAnsi="Calibri Light" w:cs="Calibri Light"/>
                <w:sz w:val="20"/>
                <w:szCs w:val="20"/>
              </w:rPr>
              <w:t>Mike</w:t>
            </w:r>
            <w:r>
              <w:rPr>
                <w:rStyle w:val="eop"/>
                <w:rFonts w:ascii="Calibri Light" w:hAnsi="Calibri Light" w:cs="Calibri Light"/>
                <w:sz w:val="20"/>
                <w:szCs w:val="20"/>
              </w:rPr>
              <w:t> </w:t>
            </w:r>
          </w:p>
        </w:tc>
        <w:tc>
          <w:tcPr>
            <w:tcW w:w="1873" w:type="dxa"/>
            <w:tcBorders>
              <w:top w:val="nil"/>
              <w:left w:val="nil"/>
              <w:bottom w:val="single" w:sz="6" w:space="0" w:color="auto"/>
              <w:right w:val="single" w:sz="6" w:space="0" w:color="auto"/>
            </w:tcBorders>
            <w:shd w:val="clear" w:color="auto" w:fill="auto"/>
            <w:hideMark/>
          </w:tcPr>
          <w:p w14:paraId="51C0ABFD" w14:textId="77777777" w:rsidR="00135CB3" w:rsidRDefault="00135CB3" w:rsidP="00135CB3">
            <w:pPr>
              <w:pStyle w:val="paragraph"/>
              <w:textAlignment w:val="baseline"/>
            </w:pPr>
            <w:r>
              <w:rPr>
                <w:rStyle w:val="normaltextrun"/>
                <w:rFonts w:ascii="Calibri Light" w:hAnsi="Calibri Light" w:cs="Calibri Light"/>
                <w:sz w:val="20"/>
                <w:szCs w:val="20"/>
              </w:rPr>
              <w:t>Anderson</w:t>
            </w:r>
            <w:r>
              <w:rPr>
                <w:rStyle w:val="eop"/>
                <w:rFonts w:ascii="Calibri Light" w:hAnsi="Calibri Light" w:cs="Calibri Light"/>
                <w:sz w:val="20"/>
                <w:szCs w:val="20"/>
              </w:rPr>
              <w:t> </w:t>
            </w:r>
          </w:p>
        </w:tc>
        <w:tc>
          <w:tcPr>
            <w:tcW w:w="3842" w:type="dxa"/>
            <w:tcBorders>
              <w:top w:val="nil"/>
              <w:left w:val="nil"/>
              <w:bottom w:val="single" w:sz="6" w:space="0" w:color="auto"/>
              <w:right w:val="single" w:sz="6" w:space="0" w:color="auto"/>
            </w:tcBorders>
            <w:shd w:val="clear" w:color="auto" w:fill="auto"/>
            <w:hideMark/>
          </w:tcPr>
          <w:p w14:paraId="6792F7BA" w14:textId="46FB3008" w:rsidR="00135CB3" w:rsidRDefault="00135CB3" w:rsidP="00135CB3">
            <w:pPr>
              <w:pStyle w:val="paragraph"/>
              <w:textAlignment w:val="baseline"/>
            </w:pPr>
            <w:r>
              <w:rPr>
                <w:rStyle w:val="normaltextrun"/>
                <w:rFonts w:ascii="Calibri Light" w:hAnsi="Calibri Light" w:cs="Calibri Light"/>
                <w:sz w:val="20"/>
                <w:szCs w:val="20"/>
              </w:rPr>
              <w:t xml:space="preserve">CA-DWR, Div. of Flood Management </w:t>
            </w:r>
            <w:r>
              <w:rPr>
                <w:rStyle w:val="normaltextrun"/>
                <w:rFonts w:ascii="Calibri Light" w:hAnsi="Calibri Light" w:cs="Calibri Light"/>
                <w:sz w:val="20"/>
                <w:szCs w:val="20"/>
              </w:rPr>
              <w:br/>
            </w:r>
            <w:r>
              <w:rPr>
                <w:rStyle w:val="normaltextrun"/>
                <w:rFonts w:ascii="Calibri Light" w:hAnsi="Calibri Light" w:cs="Calibri Light"/>
                <w:sz w:val="18"/>
                <w:szCs w:val="18"/>
              </w:rPr>
              <w:t>(State Climatologist)</w:t>
            </w:r>
            <w:r>
              <w:rPr>
                <w:rStyle w:val="eop"/>
                <w:rFonts w:ascii="Calibri Light" w:hAnsi="Calibri Light" w:cs="Calibri Light"/>
              </w:rPr>
              <w:t> </w:t>
            </w:r>
          </w:p>
        </w:tc>
        <w:tc>
          <w:tcPr>
            <w:tcW w:w="2810" w:type="dxa"/>
            <w:tcBorders>
              <w:top w:val="nil"/>
              <w:left w:val="nil"/>
              <w:bottom w:val="single" w:sz="6" w:space="0" w:color="auto"/>
              <w:right w:val="single" w:sz="6" w:space="0" w:color="auto"/>
            </w:tcBorders>
            <w:shd w:val="clear" w:color="auto" w:fill="auto"/>
            <w:hideMark/>
          </w:tcPr>
          <w:p w14:paraId="0C368D37" w14:textId="77777777" w:rsidR="00135CB3" w:rsidRDefault="00153DAA" w:rsidP="00135CB3">
            <w:pPr>
              <w:pStyle w:val="paragraph"/>
              <w:textAlignment w:val="baseline"/>
            </w:pPr>
            <w:hyperlink r:id="rId19" w:tgtFrame="_blank" w:history="1">
              <w:r w:rsidR="00135CB3">
                <w:rPr>
                  <w:rStyle w:val="normaltextrun"/>
                  <w:rFonts w:ascii="Calibri Light" w:hAnsi="Calibri Light" w:cs="Calibri Light"/>
                  <w:color w:val="000000"/>
                  <w:sz w:val="20"/>
                  <w:szCs w:val="20"/>
                </w:rPr>
                <w:t>michael.l.anderson@water.ca.gov</w:t>
              </w:r>
            </w:hyperlink>
            <w:r w:rsidR="00135CB3">
              <w:rPr>
                <w:rStyle w:val="eop"/>
                <w:rFonts w:ascii="Calibri Light" w:hAnsi="Calibri Light" w:cs="Calibri Light"/>
                <w:color w:val="000000"/>
                <w:sz w:val="20"/>
                <w:szCs w:val="20"/>
              </w:rPr>
              <w:t> </w:t>
            </w:r>
          </w:p>
        </w:tc>
      </w:tr>
      <w:tr w:rsidR="00135CB3" w14:paraId="4033C58B" w14:textId="77777777" w:rsidTr="00AA3983">
        <w:tblPrEx>
          <w:tblW w:w="0" w:type="auto"/>
          <w:tblInd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Change w:id="73" w:author="McCready, Christina@DWR" w:date="2021-03-21T15:21:00Z">
            <w:tblPrEx>
              <w:tblW w:w="0" w:type="auto"/>
              <w:tblInd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PrEx>
          </w:tblPrExChange>
        </w:tblPrEx>
        <w:trPr>
          <w:trPrChange w:id="74" w:author="McCready, Christina@DWR" w:date="2021-03-21T15:21:00Z">
            <w:trPr>
              <w:gridBefore w:val="1"/>
            </w:trPr>
          </w:trPrChange>
        </w:trPr>
        <w:tc>
          <w:tcPr>
            <w:tcW w:w="834" w:type="dxa"/>
            <w:tcBorders>
              <w:top w:val="nil"/>
              <w:left w:val="nil"/>
              <w:bottom w:val="single" w:sz="6" w:space="0" w:color="auto"/>
              <w:right w:val="single" w:sz="6" w:space="0" w:color="auto"/>
            </w:tcBorders>
            <w:shd w:val="clear" w:color="auto" w:fill="auto"/>
            <w:tcPrChange w:id="75" w:author="McCready, Christina@DWR" w:date="2021-03-21T15:21:00Z">
              <w:tcPr>
                <w:tcW w:w="834" w:type="dxa"/>
                <w:gridSpan w:val="2"/>
                <w:tcBorders>
                  <w:top w:val="nil"/>
                  <w:left w:val="nil"/>
                  <w:bottom w:val="single" w:sz="6" w:space="0" w:color="auto"/>
                  <w:right w:val="single" w:sz="6" w:space="0" w:color="auto"/>
                </w:tcBorders>
                <w:shd w:val="clear" w:color="auto" w:fill="auto"/>
              </w:tcPr>
            </w:tcPrChange>
          </w:tcPr>
          <w:p w14:paraId="0DD9583F" w14:textId="198D5125" w:rsidR="00135CB3" w:rsidRDefault="00135CB3" w:rsidP="00135CB3">
            <w:pPr>
              <w:pStyle w:val="paragraph"/>
              <w:textAlignment w:val="baseline"/>
            </w:pPr>
            <w:del w:id="76" w:author="McCready, Christina@DWR" w:date="2021-03-21T15:21:00Z">
              <w:r w:rsidDel="00AA3983">
                <w:rPr>
                  <w:rStyle w:val="normaltextrun"/>
                  <w:rFonts w:ascii="Calibri Light" w:hAnsi="Calibri Light" w:cs="Calibri Light"/>
                  <w:sz w:val="20"/>
                  <w:szCs w:val="20"/>
                </w:rPr>
                <w:delText>Debbie</w:delText>
              </w:r>
              <w:r w:rsidDel="00AA3983">
                <w:rPr>
                  <w:rStyle w:val="eop"/>
                  <w:rFonts w:ascii="Calibri Light" w:hAnsi="Calibri Light" w:cs="Calibri Light"/>
                  <w:sz w:val="20"/>
                  <w:szCs w:val="20"/>
                </w:rPr>
                <w:delText> </w:delText>
              </w:r>
            </w:del>
          </w:p>
        </w:tc>
        <w:tc>
          <w:tcPr>
            <w:tcW w:w="1873" w:type="dxa"/>
            <w:tcBorders>
              <w:top w:val="nil"/>
              <w:left w:val="nil"/>
              <w:bottom w:val="single" w:sz="6" w:space="0" w:color="auto"/>
              <w:right w:val="single" w:sz="6" w:space="0" w:color="auto"/>
            </w:tcBorders>
            <w:shd w:val="clear" w:color="auto" w:fill="auto"/>
            <w:tcPrChange w:id="77" w:author="McCready, Christina@DWR" w:date="2021-03-21T15:21:00Z">
              <w:tcPr>
                <w:tcW w:w="1873" w:type="dxa"/>
                <w:gridSpan w:val="2"/>
                <w:tcBorders>
                  <w:top w:val="nil"/>
                  <w:left w:val="nil"/>
                  <w:bottom w:val="single" w:sz="6" w:space="0" w:color="auto"/>
                  <w:right w:val="single" w:sz="6" w:space="0" w:color="auto"/>
                </w:tcBorders>
                <w:shd w:val="clear" w:color="auto" w:fill="auto"/>
              </w:tcPr>
            </w:tcPrChange>
          </w:tcPr>
          <w:p w14:paraId="661B299F" w14:textId="11D563C3" w:rsidR="00135CB3" w:rsidRDefault="00135CB3" w:rsidP="00135CB3">
            <w:pPr>
              <w:pStyle w:val="paragraph"/>
              <w:textAlignment w:val="baseline"/>
            </w:pPr>
            <w:del w:id="78" w:author="McCready, Christina@DWR" w:date="2021-03-21T15:21:00Z">
              <w:r w:rsidDel="00AA3983">
                <w:rPr>
                  <w:rStyle w:val="normaltextrun"/>
                  <w:rFonts w:ascii="Calibri Light" w:hAnsi="Calibri Light" w:cs="Calibri Light"/>
                  <w:sz w:val="20"/>
                  <w:szCs w:val="20"/>
                </w:rPr>
                <w:delText>Franco</w:delText>
              </w:r>
              <w:r w:rsidDel="00AA3983">
                <w:rPr>
                  <w:rStyle w:val="eop"/>
                  <w:rFonts w:ascii="Calibri Light" w:hAnsi="Calibri Light" w:cs="Calibri Light"/>
                  <w:sz w:val="20"/>
                  <w:szCs w:val="20"/>
                </w:rPr>
                <w:delText> </w:delText>
              </w:r>
            </w:del>
          </w:p>
        </w:tc>
        <w:tc>
          <w:tcPr>
            <w:tcW w:w="3842" w:type="dxa"/>
            <w:tcBorders>
              <w:top w:val="nil"/>
              <w:left w:val="nil"/>
              <w:bottom w:val="single" w:sz="6" w:space="0" w:color="auto"/>
              <w:right w:val="single" w:sz="6" w:space="0" w:color="auto"/>
            </w:tcBorders>
            <w:shd w:val="clear" w:color="auto" w:fill="auto"/>
            <w:tcPrChange w:id="79" w:author="McCready, Christina@DWR" w:date="2021-03-21T15:21:00Z">
              <w:tcPr>
                <w:tcW w:w="3842" w:type="dxa"/>
                <w:gridSpan w:val="2"/>
                <w:tcBorders>
                  <w:top w:val="nil"/>
                  <w:left w:val="nil"/>
                  <w:bottom w:val="single" w:sz="6" w:space="0" w:color="auto"/>
                  <w:right w:val="single" w:sz="6" w:space="0" w:color="auto"/>
                </w:tcBorders>
                <w:shd w:val="clear" w:color="auto" w:fill="auto"/>
              </w:tcPr>
            </w:tcPrChange>
          </w:tcPr>
          <w:p w14:paraId="3B18B691" w14:textId="308E0266" w:rsidR="00135CB3" w:rsidRDefault="00135CB3" w:rsidP="00135CB3">
            <w:pPr>
              <w:pStyle w:val="paragraph"/>
              <w:textAlignment w:val="baseline"/>
            </w:pPr>
            <w:del w:id="80" w:author="McCready, Christina@DWR" w:date="2021-03-21T15:21:00Z">
              <w:r w:rsidDel="00AA3983">
                <w:rPr>
                  <w:rStyle w:val="normaltextrun"/>
                  <w:rFonts w:ascii="Calibri Light" w:hAnsi="Calibri Light" w:cs="Calibri Light"/>
                  <w:sz w:val="20"/>
                  <w:szCs w:val="20"/>
                </w:rPr>
                <w:delText>CA-OPR, Community &amp; Rural Affairs</w:delText>
              </w:r>
              <w:r w:rsidDel="00AA3983">
                <w:rPr>
                  <w:rStyle w:val="eop"/>
                  <w:rFonts w:ascii="Calibri Light" w:hAnsi="Calibri Light" w:cs="Calibri Light"/>
                  <w:sz w:val="20"/>
                  <w:szCs w:val="20"/>
                </w:rPr>
                <w:delText> </w:delText>
              </w:r>
            </w:del>
          </w:p>
        </w:tc>
        <w:tc>
          <w:tcPr>
            <w:tcW w:w="2810" w:type="dxa"/>
            <w:tcBorders>
              <w:top w:val="nil"/>
              <w:left w:val="nil"/>
              <w:bottom w:val="single" w:sz="6" w:space="0" w:color="auto"/>
              <w:right w:val="single" w:sz="6" w:space="0" w:color="auto"/>
            </w:tcBorders>
            <w:shd w:val="clear" w:color="auto" w:fill="auto"/>
            <w:tcPrChange w:id="81" w:author="McCready, Christina@DWR" w:date="2021-03-21T15:21:00Z">
              <w:tcPr>
                <w:tcW w:w="2810" w:type="dxa"/>
                <w:gridSpan w:val="2"/>
                <w:tcBorders>
                  <w:top w:val="nil"/>
                  <w:left w:val="nil"/>
                  <w:bottom w:val="single" w:sz="6" w:space="0" w:color="auto"/>
                  <w:right w:val="single" w:sz="6" w:space="0" w:color="auto"/>
                </w:tcBorders>
                <w:shd w:val="clear" w:color="auto" w:fill="auto"/>
              </w:tcPr>
            </w:tcPrChange>
          </w:tcPr>
          <w:p w14:paraId="3E20B18B" w14:textId="40D5B906" w:rsidR="00135CB3" w:rsidRDefault="00277B0D" w:rsidP="00135CB3">
            <w:pPr>
              <w:pStyle w:val="paragraph"/>
              <w:textAlignment w:val="baseline"/>
            </w:pPr>
            <w:del w:id="82" w:author="McCready, Christina@DWR" w:date="2021-03-21T15:21:00Z">
              <w:r w:rsidDel="00AA3983">
                <w:fldChar w:fldCharType="begin"/>
              </w:r>
              <w:r w:rsidDel="00AA3983">
                <w:delInstrText xml:space="preserve"> HYPERLINK "mailto:debbie.franco@opr.ca.gov" \t "_blank" </w:delInstrText>
              </w:r>
              <w:r w:rsidDel="00AA3983">
                <w:fldChar w:fldCharType="separate"/>
              </w:r>
              <w:r w:rsidR="00135CB3" w:rsidDel="00AA3983">
                <w:rPr>
                  <w:rStyle w:val="normaltextrun"/>
                  <w:rFonts w:ascii="Calibri Light" w:hAnsi="Calibri Light" w:cs="Calibri Light"/>
                  <w:color w:val="000000"/>
                  <w:sz w:val="20"/>
                  <w:szCs w:val="20"/>
                </w:rPr>
                <w:delText>debbie.franco@opr.ca.gov</w:delText>
              </w:r>
              <w:r w:rsidDel="00AA3983">
                <w:rPr>
                  <w:rStyle w:val="normaltextrun"/>
                  <w:rFonts w:ascii="Calibri Light" w:hAnsi="Calibri Light" w:cs="Calibri Light"/>
                  <w:color w:val="000000"/>
                  <w:sz w:val="20"/>
                  <w:szCs w:val="20"/>
                </w:rPr>
                <w:fldChar w:fldCharType="end"/>
              </w:r>
              <w:r w:rsidR="00135CB3" w:rsidDel="00AA3983">
                <w:rPr>
                  <w:rStyle w:val="eop"/>
                  <w:rFonts w:ascii="Calibri Light" w:hAnsi="Calibri Light" w:cs="Calibri Light"/>
                  <w:color w:val="000000"/>
                  <w:sz w:val="20"/>
                  <w:szCs w:val="20"/>
                </w:rPr>
                <w:delText> </w:delText>
              </w:r>
            </w:del>
          </w:p>
        </w:tc>
      </w:tr>
      <w:tr w:rsidR="00135CB3" w14:paraId="3914FF15" w14:textId="77777777" w:rsidTr="00135CB3">
        <w:tc>
          <w:tcPr>
            <w:tcW w:w="834" w:type="dxa"/>
            <w:tcBorders>
              <w:top w:val="nil"/>
              <w:left w:val="nil"/>
              <w:bottom w:val="single" w:sz="6" w:space="0" w:color="auto"/>
              <w:right w:val="single" w:sz="6" w:space="0" w:color="auto"/>
            </w:tcBorders>
            <w:shd w:val="clear" w:color="auto" w:fill="auto"/>
            <w:hideMark/>
          </w:tcPr>
          <w:p w14:paraId="1143A34C" w14:textId="77777777" w:rsidR="00135CB3" w:rsidRDefault="00135CB3" w:rsidP="00135CB3">
            <w:pPr>
              <w:pStyle w:val="paragraph"/>
              <w:textAlignment w:val="baseline"/>
            </w:pPr>
            <w:r>
              <w:rPr>
                <w:rStyle w:val="normaltextrun"/>
                <w:rFonts w:ascii="Calibri Light" w:hAnsi="Calibri Light" w:cs="Calibri Light"/>
                <w:sz w:val="20"/>
                <w:szCs w:val="20"/>
              </w:rPr>
              <w:t>Jeremy</w:t>
            </w:r>
            <w:r>
              <w:rPr>
                <w:rStyle w:val="eop"/>
                <w:rFonts w:ascii="Calibri Light" w:hAnsi="Calibri Light" w:cs="Calibri Light"/>
                <w:sz w:val="20"/>
                <w:szCs w:val="20"/>
              </w:rPr>
              <w:t> </w:t>
            </w:r>
          </w:p>
        </w:tc>
        <w:tc>
          <w:tcPr>
            <w:tcW w:w="1873" w:type="dxa"/>
            <w:tcBorders>
              <w:top w:val="nil"/>
              <w:left w:val="nil"/>
              <w:bottom w:val="single" w:sz="6" w:space="0" w:color="auto"/>
              <w:right w:val="single" w:sz="6" w:space="0" w:color="auto"/>
            </w:tcBorders>
            <w:shd w:val="clear" w:color="auto" w:fill="auto"/>
            <w:hideMark/>
          </w:tcPr>
          <w:p w14:paraId="6ADC5F04" w14:textId="77777777" w:rsidR="00135CB3" w:rsidRDefault="00135CB3" w:rsidP="00135CB3">
            <w:pPr>
              <w:pStyle w:val="paragraph"/>
              <w:textAlignment w:val="baseline"/>
            </w:pPr>
            <w:r>
              <w:rPr>
                <w:rStyle w:val="normaltextrun"/>
                <w:rFonts w:ascii="Calibri Light" w:hAnsi="Calibri Light" w:cs="Calibri Light"/>
                <w:sz w:val="20"/>
                <w:szCs w:val="20"/>
              </w:rPr>
              <w:t>Hill</w:t>
            </w:r>
            <w:r>
              <w:rPr>
                <w:rStyle w:val="eop"/>
                <w:rFonts w:ascii="Calibri Light" w:hAnsi="Calibri Light" w:cs="Calibri Light"/>
                <w:sz w:val="20"/>
                <w:szCs w:val="20"/>
              </w:rPr>
              <w:t> </w:t>
            </w:r>
          </w:p>
        </w:tc>
        <w:tc>
          <w:tcPr>
            <w:tcW w:w="3842" w:type="dxa"/>
            <w:tcBorders>
              <w:top w:val="nil"/>
              <w:left w:val="nil"/>
              <w:bottom w:val="single" w:sz="6" w:space="0" w:color="auto"/>
              <w:right w:val="single" w:sz="6" w:space="0" w:color="auto"/>
            </w:tcBorders>
            <w:shd w:val="clear" w:color="auto" w:fill="auto"/>
            <w:hideMark/>
          </w:tcPr>
          <w:p w14:paraId="6D07956F" w14:textId="7ED831CB" w:rsidR="00135CB3" w:rsidRDefault="00135CB3" w:rsidP="00135CB3">
            <w:pPr>
              <w:pStyle w:val="paragraph"/>
              <w:textAlignment w:val="baseline"/>
            </w:pPr>
            <w:r>
              <w:rPr>
                <w:rStyle w:val="normaltextrun"/>
                <w:rFonts w:ascii="Calibri Light" w:hAnsi="Calibri Light" w:cs="Calibri Light"/>
                <w:sz w:val="20"/>
                <w:szCs w:val="20"/>
              </w:rPr>
              <w:t>CA-DWR, Div. of Flood Management</w:t>
            </w:r>
            <w:r>
              <w:rPr>
                <w:rStyle w:val="eop"/>
                <w:rFonts w:ascii="Calibri Light" w:hAnsi="Calibri Light" w:cs="Calibri Light"/>
                <w:sz w:val="20"/>
                <w:szCs w:val="20"/>
              </w:rPr>
              <w:t> </w:t>
            </w:r>
            <w:r>
              <w:rPr>
                <w:rStyle w:val="eop"/>
              </w:rPr>
              <w:br/>
            </w:r>
            <w:r>
              <w:rPr>
                <w:rStyle w:val="normaltextrun"/>
                <w:rFonts w:ascii="Calibri Light" w:hAnsi="Calibri Light" w:cs="Calibri Light"/>
                <w:sz w:val="18"/>
                <w:szCs w:val="18"/>
              </w:rPr>
              <w:t>(Chief, Operations Support)</w:t>
            </w:r>
            <w:r>
              <w:rPr>
                <w:rStyle w:val="eop"/>
                <w:rFonts w:ascii="Calibri Light" w:hAnsi="Calibri Light" w:cs="Calibri Light"/>
              </w:rPr>
              <w:t> </w:t>
            </w:r>
          </w:p>
        </w:tc>
        <w:tc>
          <w:tcPr>
            <w:tcW w:w="2810" w:type="dxa"/>
            <w:tcBorders>
              <w:top w:val="nil"/>
              <w:left w:val="nil"/>
              <w:bottom w:val="single" w:sz="6" w:space="0" w:color="auto"/>
              <w:right w:val="single" w:sz="6" w:space="0" w:color="auto"/>
            </w:tcBorders>
            <w:shd w:val="clear" w:color="auto" w:fill="auto"/>
            <w:hideMark/>
          </w:tcPr>
          <w:p w14:paraId="56FCBFDB" w14:textId="77777777" w:rsidR="00135CB3" w:rsidRDefault="00153DAA" w:rsidP="00135CB3">
            <w:pPr>
              <w:pStyle w:val="paragraph"/>
              <w:textAlignment w:val="baseline"/>
            </w:pPr>
            <w:hyperlink r:id="rId20" w:tgtFrame="_blank" w:history="1">
              <w:r w:rsidR="00135CB3">
                <w:rPr>
                  <w:rStyle w:val="normaltextrun"/>
                  <w:rFonts w:ascii="Calibri Light" w:hAnsi="Calibri Light" w:cs="Calibri Light"/>
                  <w:color w:val="000000"/>
                  <w:sz w:val="20"/>
                  <w:szCs w:val="20"/>
                </w:rPr>
                <w:t>jeremy.hill@water.ca.gov</w:t>
              </w:r>
            </w:hyperlink>
            <w:r w:rsidR="00135CB3">
              <w:rPr>
                <w:rStyle w:val="eop"/>
                <w:rFonts w:ascii="Calibri Light" w:hAnsi="Calibri Light" w:cs="Calibri Light"/>
                <w:color w:val="000000"/>
                <w:sz w:val="20"/>
                <w:szCs w:val="20"/>
              </w:rPr>
              <w:t> </w:t>
            </w:r>
          </w:p>
        </w:tc>
      </w:tr>
      <w:tr w:rsidR="00135CB3" w14:paraId="04D63921" w14:textId="77777777" w:rsidTr="00135CB3">
        <w:tc>
          <w:tcPr>
            <w:tcW w:w="834" w:type="dxa"/>
            <w:tcBorders>
              <w:top w:val="nil"/>
              <w:left w:val="nil"/>
              <w:bottom w:val="single" w:sz="6" w:space="0" w:color="auto"/>
              <w:right w:val="single" w:sz="6" w:space="0" w:color="auto"/>
            </w:tcBorders>
            <w:shd w:val="clear" w:color="auto" w:fill="auto"/>
            <w:hideMark/>
          </w:tcPr>
          <w:p w14:paraId="6364FD4E" w14:textId="77777777" w:rsidR="00135CB3" w:rsidRDefault="00135CB3" w:rsidP="00135CB3">
            <w:pPr>
              <w:pStyle w:val="paragraph"/>
              <w:textAlignment w:val="baseline"/>
            </w:pPr>
            <w:r>
              <w:rPr>
                <w:rStyle w:val="normaltextrun"/>
                <w:rFonts w:ascii="Calibri Light" w:hAnsi="Calibri Light" w:cs="Calibri Light"/>
                <w:sz w:val="20"/>
                <w:szCs w:val="20"/>
              </w:rPr>
              <w:t>Chris</w:t>
            </w:r>
            <w:r>
              <w:rPr>
                <w:rStyle w:val="eop"/>
                <w:rFonts w:ascii="Calibri Light" w:hAnsi="Calibri Light" w:cs="Calibri Light"/>
                <w:sz w:val="20"/>
                <w:szCs w:val="20"/>
              </w:rPr>
              <w:t> </w:t>
            </w:r>
          </w:p>
        </w:tc>
        <w:tc>
          <w:tcPr>
            <w:tcW w:w="1873" w:type="dxa"/>
            <w:tcBorders>
              <w:top w:val="nil"/>
              <w:left w:val="nil"/>
              <w:bottom w:val="single" w:sz="6" w:space="0" w:color="auto"/>
              <w:right w:val="single" w:sz="6" w:space="0" w:color="auto"/>
            </w:tcBorders>
            <w:shd w:val="clear" w:color="auto" w:fill="auto"/>
            <w:hideMark/>
          </w:tcPr>
          <w:p w14:paraId="34568EC0" w14:textId="77777777" w:rsidR="00135CB3" w:rsidRDefault="00135CB3" w:rsidP="00135CB3">
            <w:pPr>
              <w:pStyle w:val="paragraph"/>
              <w:textAlignment w:val="baseline"/>
            </w:pPr>
            <w:r>
              <w:rPr>
                <w:rStyle w:val="normaltextrun"/>
                <w:rFonts w:ascii="Calibri Light" w:hAnsi="Calibri Light" w:cs="Calibri Light"/>
                <w:sz w:val="20"/>
                <w:szCs w:val="20"/>
              </w:rPr>
              <w:t>McCready</w:t>
            </w:r>
            <w:r>
              <w:rPr>
                <w:rStyle w:val="eop"/>
                <w:rFonts w:ascii="Calibri Light" w:hAnsi="Calibri Light" w:cs="Calibri Light"/>
                <w:sz w:val="20"/>
                <w:szCs w:val="20"/>
              </w:rPr>
              <w:t> </w:t>
            </w:r>
          </w:p>
        </w:tc>
        <w:tc>
          <w:tcPr>
            <w:tcW w:w="3842" w:type="dxa"/>
            <w:tcBorders>
              <w:top w:val="nil"/>
              <w:left w:val="nil"/>
              <w:bottom w:val="single" w:sz="6" w:space="0" w:color="auto"/>
              <w:right w:val="single" w:sz="6" w:space="0" w:color="auto"/>
            </w:tcBorders>
            <w:shd w:val="clear" w:color="auto" w:fill="auto"/>
            <w:hideMark/>
          </w:tcPr>
          <w:p w14:paraId="77AF276D" w14:textId="77777777" w:rsidR="00135CB3" w:rsidRDefault="00135CB3" w:rsidP="00135CB3">
            <w:pPr>
              <w:pStyle w:val="paragraph"/>
              <w:textAlignment w:val="baseline"/>
            </w:pPr>
            <w:r>
              <w:rPr>
                <w:rStyle w:val="normaltextrun"/>
                <w:rFonts w:ascii="Calibri Light" w:hAnsi="Calibri Light" w:cs="Calibri Light"/>
                <w:sz w:val="20"/>
                <w:szCs w:val="20"/>
              </w:rPr>
              <w:t>CA-DWR, Div. of Planning (TSID)</w:t>
            </w:r>
            <w:r>
              <w:rPr>
                <w:rStyle w:val="eop"/>
                <w:rFonts w:ascii="Calibri Light" w:hAnsi="Calibri Light" w:cs="Calibri Light"/>
                <w:sz w:val="20"/>
                <w:szCs w:val="20"/>
              </w:rPr>
              <w:t> </w:t>
            </w:r>
          </w:p>
        </w:tc>
        <w:tc>
          <w:tcPr>
            <w:tcW w:w="2810" w:type="dxa"/>
            <w:tcBorders>
              <w:top w:val="nil"/>
              <w:left w:val="nil"/>
              <w:bottom w:val="single" w:sz="6" w:space="0" w:color="auto"/>
              <w:right w:val="single" w:sz="6" w:space="0" w:color="auto"/>
            </w:tcBorders>
            <w:shd w:val="clear" w:color="auto" w:fill="auto"/>
            <w:hideMark/>
          </w:tcPr>
          <w:p w14:paraId="15886BF9" w14:textId="77777777" w:rsidR="00135CB3" w:rsidRDefault="00135CB3" w:rsidP="00135CB3">
            <w:pPr>
              <w:pStyle w:val="paragraph"/>
              <w:textAlignment w:val="baseline"/>
            </w:pPr>
            <w:r>
              <w:rPr>
                <w:rStyle w:val="normaltextrun"/>
                <w:rFonts w:ascii="Calibri Light" w:hAnsi="Calibri Light" w:cs="Calibri Light"/>
                <w:color w:val="000000"/>
                <w:sz w:val="20"/>
                <w:szCs w:val="20"/>
              </w:rPr>
              <w:t>christina.mccready@water.ca.gov</w:t>
            </w:r>
            <w:r>
              <w:rPr>
                <w:rStyle w:val="eop"/>
                <w:rFonts w:ascii="Calibri Light" w:hAnsi="Calibri Light" w:cs="Calibri Light"/>
                <w:color w:val="000000"/>
                <w:sz w:val="20"/>
                <w:szCs w:val="20"/>
              </w:rPr>
              <w:t> </w:t>
            </w:r>
          </w:p>
        </w:tc>
      </w:tr>
      <w:tr w:rsidR="00135CB3" w14:paraId="1D663692" w14:textId="77777777" w:rsidTr="00135CB3">
        <w:tc>
          <w:tcPr>
            <w:tcW w:w="834" w:type="dxa"/>
            <w:tcBorders>
              <w:top w:val="nil"/>
              <w:left w:val="nil"/>
              <w:bottom w:val="single" w:sz="6" w:space="0" w:color="auto"/>
              <w:right w:val="single" w:sz="6" w:space="0" w:color="auto"/>
            </w:tcBorders>
            <w:shd w:val="clear" w:color="auto" w:fill="auto"/>
            <w:hideMark/>
          </w:tcPr>
          <w:p w14:paraId="0B3BEE2C" w14:textId="77777777" w:rsidR="00135CB3" w:rsidRDefault="00135CB3" w:rsidP="00135CB3">
            <w:pPr>
              <w:pStyle w:val="paragraph"/>
              <w:textAlignment w:val="baseline"/>
            </w:pPr>
            <w:r>
              <w:rPr>
                <w:rStyle w:val="normaltextrun"/>
                <w:rFonts w:ascii="Calibri Light" w:hAnsi="Calibri Light" w:cs="Calibri Light"/>
                <w:sz w:val="20"/>
                <w:szCs w:val="20"/>
              </w:rPr>
              <w:t>Jane</w:t>
            </w:r>
            <w:r>
              <w:rPr>
                <w:rStyle w:val="eop"/>
                <w:rFonts w:ascii="Calibri Light" w:hAnsi="Calibri Light" w:cs="Calibri Light"/>
                <w:sz w:val="20"/>
                <w:szCs w:val="20"/>
              </w:rPr>
              <w:t> </w:t>
            </w:r>
          </w:p>
        </w:tc>
        <w:tc>
          <w:tcPr>
            <w:tcW w:w="1873" w:type="dxa"/>
            <w:tcBorders>
              <w:top w:val="nil"/>
              <w:left w:val="nil"/>
              <w:bottom w:val="single" w:sz="6" w:space="0" w:color="auto"/>
              <w:right w:val="single" w:sz="6" w:space="0" w:color="auto"/>
            </w:tcBorders>
            <w:shd w:val="clear" w:color="auto" w:fill="auto"/>
            <w:hideMark/>
          </w:tcPr>
          <w:p w14:paraId="152CC43C" w14:textId="5D6EB2BC" w:rsidR="00135CB3" w:rsidRDefault="00135CB3" w:rsidP="00135CB3">
            <w:pPr>
              <w:pStyle w:val="paragraph"/>
              <w:textAlignment w:val="baseline"/>
            </w:pPr>
            <w:r>
              <w:rPr>
                <w:rStyle w:val="normaltextrun"/>
                <w:rFonts w:ascii="Calibri Light" w:hAnsi="Calibri Light" w:cs="Calibri Light"/>
                <w:sz w:val="20"/>
                <w:szCs w:val="20"/>
              </w:rPr>
              <w:t>S</w:t>
            </w:r>
            <w:ins w:id="83" w:author="McCready, Christina@DWR" w:date="2021-03-21T15:22:00Z">
              <w:r w:rsidR="00AA3983">
                <w:rPr>
                  <w:rStyle w:val="normaltextrun"/>
                  <w:rFonts w:ascii="Calibri Light" w:hAnsi="Calibri Light" w:cs="Calibri Light"/>
                  <w:sz w:val="20"/>
                  <w:szCs w:val="20"/>
                </w:rPr>
                <w:t>c</w:t>
              </w:r>
            </w:ins>
            <w:r>
              <w:rPr>
                <w:rStyle w:val="normaltextrun"/>
                <w:rFonts w:ascii="Calibri Light" w:hAnsi="Calibri Light" w:cs="Calibri Light"/>
                <w:sz w:val="20"/>
                <w:szCs w:val="20"/>
              </w:rPr>
              <w:t>hafer-Kramer</w:t>
            </w:r>
            <w:r>
              <w:rPr>
                <w:rStyle w:val="eop"/>
                <w:rFonts w:ascii="Calibri Light" w:hAnsi="Calibri Light" w:cs="Calibri Light"/>
                <w:sz w:val="20"/>
                <w:szCs w:val="20"/>
              </w:rPr>
              <w:t> </w:t>
            </w:r>
          </w:p>
        </w:tc>
        <w:tc>
          <w:tcPr>
            <w:tcW w:w="3842" w:type="dxa"/>
            <w:tcBorders>
              <w:top w:val="nil"/>
              <w:left w:val="nil"/>
              <w:bottom w:val="single" w:sz="6" w:space="0" w:color="auto"/>
              <w:right w:val="single" w:sz="6" w:space="0" w:color="auto"/>
            </w:tcBorders>
            <w:shd w:val="clear" w:color="auto" w:fill="auto"/>
            <w:hideMark/>
          </w:tcPr>
          <w:p w14:paraId="7170F8C0" w14:textId="77777777" w:rsidR="00135CB3" w:rsidRDefault="00135CB3" w:rsidP="00135CB3">
            <w:pPr>
              <w:pStyle w:val="paragraph"/>
              <w:textAlignment w:val="baseline"/>
            </w:pPr>
            <w:r>
              <w:rPr>
                <w:rStyle w:val="normaltextrun"/>
                <w:rFonts w:ascii="Calibri Light" w:hAnsi="Calibri Light" w:cs="Calibri Light"/>
                <w:sz w:val="20"/>
                <w:szCs w:val="20"/>
              </w:rPr>
              <w:t xml:space="preserve">CA-DWR, Div. of Planning (TSID) </w:t>
            </w:r>
            <w:r>
              <w:rPr>
                <w:rStyle w:val="normaltextrun"/>
                <w:rFonts w:ascii="Calibri Light" w:hAnsi="Calibri Light" w:cs="Calibri Light"/>
                <w:sz w:val="18"/>
                <w:szCs w:val="18"/>
              </w:rPr>
              <w:t>(Geographic Data Specialist, National Hydrography Dataset Steward)</w:t>
            </w:r>
            <w:r>
              <w:rPr>
                <w:rStyle w:val="eop"/>
                <w:rFonts w:ascii="Calibri Light" w:hAnsi="Calibri Light" w:cs="Calibri Light"/>
              </w:rPr>
              <w:t> </w:t>
            </w:r>
          </w:p>
        </w:tc>
        <w:tc>
          <w:tcPr>
            <w:tcW w:w="2810" w:type="dxa"/>
            <w:tcBorders>
              <w:top w:val="nil"/>
              <w:left w:val="nil"/>
              <w:bottom w:val="single" w:sz="6" w:space="0" w:color="auto"/>
              <w:right w:val="single" w:sz="6" w:space="0" w:color="auto"/>
            </w:tcBorders>
            <w:shd w:val="clear" w:color="auto" w:fill="auto"/>
            <w:hideMark/>
          </w:tcPr>
          <w:p w14:paraId="1603DE7B" w14:textId="77777777" w:rsidR="00135CB3" w:rsidRDefault="00153DAA" w:rsidP="00135CB3">
            <w:pPr>
              <w:pStyle w:val="paragraph"/>
              <w:textAlignment w:val="baseline"/>
            </w:pPr>
            <w:hyperlink r:id="rId21" w:tgtFrame="_blank" w:history="1">
              <w:r w:rsidR="00135CB3">
                <w:rPr>
                  <w:rStyle w:val="normaltextrun"/>
                  <w:rFonts w:ascii="Calibri Light" w:hAnsi="Calibri Light" w:cs="Calibri Light"/>
                  <w:color w:val="000000"/>
                  <w:sz w:val="20"/>
                  <w:szCs w:val="20"/>
                </w:rPr>
                <w:t>jane.schafer-kramer@water.ca.gov</w:t>
              </w:r>
            </w:hyperlink>
            <w:r w:rsidR="00135CB3">
              <w:rPr>
                <w:rStyle w:val="eop"/>
                <w:rFonts w:ascii="Calibri Light" w:hAnsi="Calibri Light" w:cs="Calibri Light"/>
                <w:color w:val="000000"/>
                <w:sz w:val="20"/>
                <w:szCs w:val="20"/>
              </w:rPr>
              <w:t> </w:t>
            </w:r>
          </w:p>
        </w:tc>
      </w:tr>
    </w:tbl>
    <w:p w14:paraId="754832E3" w14:textId="77777777" w:rsidR="00135CB3" w:rsidRDefault="00135CB3" w:rsidP="00135CB3">
      <w:pPr>
        <w:pStyle w:val="paragraph"/>
        <w:textAlignment w:val="baseline"/>
      </w:pPr>
      <w:r>
        <w:rPr>
          <w:rStyle w:val="eop"/>
          <w:rFonts w:ascii="Calibri Light" w:hAnsi="Calibri Light" w:cs="Calibri Light"/>
          <w:sz w:val="20"/>
          <w:szCs w:val="20"/>
        </w:rPr>
        <w:t> </w:t>
      </w:r>
    </w:p>
    <w:p w14:paraId="57528D85" w14:textId="3A8ED505" w:rsidR="00960612" w:rsidRPr="00960612" w:rsidRDefault="00960612" w:rsidP="00960612">
      <w:pPr>
        <w:pStyle w:val="paragraph"/>
        <w:textAlignment w:val="baseline"/>
        <w:rPr>
          <w:ins w:id="84" w:author="Peter Colohan" w:date="2021-03-31T09:58:00Z"/>
          <w:rFonts w:asciiTheme="majorHAnsi" w:hAnsiTheme="majorHAnsi" w:cstheme="majorHAnsi"/>
          <w:b/>
          <w:bCs/>
          <w:color w:val="1C2B58"/>
          <w:sz w:val="28"/>
          <w:szCs w:val="28"/>
          <w:rPrChange w:id="85" w:author="Peter Colohan" w:date="2021-03-31T10:09:00Z">
            <w:rPr>
              <w:ins w:id="86" w:author="Peter Colohan" w:date="2021-03-31T09:58:00Z"/>
              <w:b/>
              <w:bCs/>
              <w:color w:val="1C2B58"/>
            </w:rPr>
          </w:rPrChange>
        </w:rPr>
      </w:pPr>
      <w:ins w:id="87" w:author="Peter Colohan" w:date="2021-03-31T09:58:00Z">
        <w:r w:rsidRPr="00960612">
          <w:rPr>
            <w:rStyle w:val="normaltextrun"/>
            <w:rFonts w:asciiTheme="majorHAnsi" w:hAnsiTheme="majorHAnsi" w:cstheme="majorHAnsi"/>
            <w:b/>
            <w:bCs/>
            <w:color w:val="1C2B58"/>
            <w:sz w:val="28"/>
            <w:szCs w:val="28"/>
            <w:rPrChange w:id="88" w:author="Peter Colohan" w:date="2021-03-31T10:09:00Z">
              <w:rPr>
                <w:rStyle w:val="normaltextrun"/>
                <w:rFonts w:ascii="Calibri Light" w:hAnsi="Calibri Light" w:cs="Calibri Light"/>
                <w:color w:val="1C2B58"/>
              </w:rPr>
            </w:rPrChange>
          </w:rPr>
          <w:lastRenderedPageBreak/>
          <w:t xml:space="preserve">IoW-CA </w:t>
        </w:r>
        <w:r w:rsidRPr="00960612">
          <w:rPr>
            <w:rStyle w:val="spellingerror"/>
            <w:rFonts w:asciiTheme="majorHAnsi" w:hAnsiTheme="majorHAnsi" w:cstheme="majorHAnsi"/>
            <w:b/>
            <w:bCs/>
            <w:color w:val="1C2B58"/>
            <w:sz w:val="28"/>
            <w:szCs w:val="28"/>
            <w:rPrChange w:id="89" w:author="Peter Colohan" w:date="2021-03-31T10:09:00Z">
              <w:rPr>
                <w:rStyle w:val="spellingerror"/>
                <w:rFonts w:ascii="Calibri Light" w:hAnsi="Calibri Light" w:cs="Calibri Light"/>
                <w:color w:val="1C2B58"/>
              </w:rPr>
            </w:rPrChange>
          </w:rPr>
          <w:t>Governing Team</w:t>
        </w:r>
        <w:r w:rsidRPr="00960612">
          <w:rPr>
            <w:rStyle w:val="eop"/>
            <w:rFonts w:asciiTheme="majorHAnsi" w:hAnsiTheme="majorHAnsi" w:cstheme="majorHAnsi"/>
            <w:b/>
            <w:bCs/>
            <w:color w:val="1C2B58"/>
            <w:sz w:val="28"/>
            <w:szCs w:val="28"/>
            <w:rPrChange w:id="90" w:author="Peter Colohan" w:date="2021-03-31T10:09:00Z">
              <w:rPr>
                <w:rStyle w:val="eop"/>
                <w:rFonts w:ascii="Calibri Light" w:hAnsi="Calibri Light" w:cs="Calibri Light"/>
                <w:b/>
                <w:bCs/>
                <w:color w:val="1C2B58"/>
              </w:rPr>
            </w:rPrChange>
          </w:rPr>
          <w:t> </w:t>
        </w:r>
      </w:ins>
    </w:p>
    <w:tbl>
      <w:tblPr>
        <w:tblW w:w="0" w:type="auto"/>
        <w:tblInd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91" w:author="Peter Colohan" w:date="2021-03-31T10:04:00Z">
          <w:tblPr>
            <w:tblW w:w="0" w:type="auto"/>
            <w:tblInd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804"/>
        <w:gridCol w:w="1590"/>
        <w:gridCol w:w="3067"/>
        <w:gridCol w:w="3898"/>
        <w:tblGridChange w:id="92">
          <w:tblGrid>
            <w:gridCol w:w="763"/>
            <w:gridCol w:w="41"/>
            <w:gridCol w:w="1590"/>
            <w:gridCol w:w="316"/>
            <w:gridCol w:w="2751"/>
            <w:gridCol w:w="539"/>
            <w:gridCol w:w="3359"/>
          </w:tblGrid>
        </w:tblGridChange>
      </w:tblGrid>
      <w:tr w:rsidR="00960612" w14:paraId="403D5C97" w14:textId="77777777" w:rsidTr="00960612">
        <w:trPr>
          <w:ins w:id="93" w:author="Peter Colohan" w:date="2021-03-31T09:58:00Z"/>
        </w:trPr>
        <w:tc>
          <w:tcPr>
            <w:tcW w:w="804" w:type="dxa"/>
            <w:tcBorders>
              <w:top w:val="single" w:sz="6" w:space="0" w:color="auto"/>
              <w:left w:val="nil"/>
              <w:bottom w:val="single" w:sz="6" w:space="0" w:color="auto"/>
              <w:right w:val="single" w:sz="6" w:space="0" w:color="auto"/>
            </w:tcBorders>
            <w:shd w:val="clear" w:color="auto" w:fill="5B9BD5"/>
            <w:hideMark/>
            <w:tcPrChange w:id="94" w:author="Peter Colohan" w:date="2021-03-31T10:04:00Z">
              <w:tcPr>
                <w:tcW w:w="838" w:type="dxa"/>
                <w:gridSpan w:val="2"/>
                <w:tcBorders>
                  <w:top w:val="single" w:sz="6" w:space="0" w:color="auto"/>
                  <w:left w:val="nil"/>
                  <w:bottom w:val="single" w:sz="6" w:space="0" w:color="auto"/>
                  <w:right w:val="single" w:sz="6" w:space="0" w:color="auto"/>
                </w:tcBorders>
                <w:shd w:val="clear" w:color="auto" w:fill="5B9BD5"/>
                <w:hideMark/>
              </w:tcPr>
            </w:tcPrChange>
          </w:tcPr>
          <w:p w14:paraId="150C0475" w14:textId="77777777" w:rsidR="00960612" w:rsidRDefault="00960612" w:rsidP="003217D7">
            <w:pPr>
              <w:pStyle w:val="paragraph"/>
              <w:textAlignment w:val="baseline"/>
              <w:rPr>
                <w:ins w:id="95" w:author="Peter Colohan" w:date="2021-03-31T09:58:00Z"/>
                <w:b/>
                <w:bCs/>
                <w:color w:val="FFFFFF"/>
              </w:rPr>
            </w:pPr>
            <w:ins w:id="96" w:author="Peter Colohan" w:date="2021-03-31T09:58:00Z">
              <w:r>
                <w:rPr>
                  <w:rStyle w:val="normaltextrun"/>
                  <w:rFonts w:ascii="Calibri Light" w:hAnsi="Calibri Light" w:cs="Calibri Light"/>
                  <w:b/>
                  <w:bCs/>
                  <w:color w:val="FFFFFF"/>
                  <w:sz w:val="20"/>
                  <w:szCs w:val="20"/>
                </w:rPr>
                <w:t>First Name</w:t>
              </w:r>
              <w:r>
                <w:rPr>
                  <w:rStyle w:val="eop"/>
                  <w:rFonts w:ascii="Calibri Light" w:hAnsi="Calibri Light" w:cs="Calibri Light"/>
                  <w:b/>
                  <w:bCs/>
                  <w:color w:val="FFFFFF"/>
                  <w:sz w:val="20"/>
                  <w:szCs w:val="20"/>
                </w:rPr>
                <w:t> </w:t>
              </w:r>
            </w:ins>
          </w:p>
        </w:tc>
        <w:tc>
          <w:tcPr>
            <w:tcW w:w="1590" w:type="dxa"/>
            <w:tcBorders>
              <w:top w:val="single" w:sz="6" w:space="0" w:color="auto"/>
              <w:left w:val="nil"/>
              <w:bottom w:val="single" w:sz="6" w:space="0" w:color="auto"/>
              <w:right w:val="single" w:sz="6" w:space="0" w:color="auto"/>
            </w:tcBorders>
            <w:shd w:val="clear" w:color="auto" w:fill="5B9BD5"/>
            <w:hideMark/>
            <w:tcPrChange w:id="97" w:author="Peter Colohan" w:date="2021-03-31T10:04:00Z">
              <w:tcPr>
                <w:tcW w:w="1872" w:type="dxa"/>
                <w:tcBorders>
                  <w:top w:val="single" w:sz="6" w:space="0" w:color="auto"/>
                  <w:left w:val="nil"/>
                  <w:bottom w:val="single" w:sz="6" w:space="0" w:color="auto"/>
                  <w:right w:val="single" w:sz="6" w:space="0" w:color="auto"/>
                </w:tcBorders>
                <w:shd w:val="clear" w:color="auto" w:fill="5B9BD5"/>
                <w:hideMark/>
              </w:tcPr>
            </w:tcPrChange>
          </w:tcPr>
          <w:p w14:paraId="0913A784" w14:textId="77777777" w:rsidR="00960612" w:rsidRDefault="00960612" w:rsidP="003217D7">
            <w:pPr>
              <w:pStyle w:val="paragraph"/>
              <w:textAlignment w:val="baseline"/>
              <w:rPr>
                <w:ins w:id="98" w:author="Peter Colohan" w:date="2021-03-31T09:58:00Z"/>
                <w:b/>
                <w:bCs/>
                <w:color w:val="FFFFFF"/>
              </w:rPr>
            </w:pPr>
            <w:ins w:id="99" w:author="Peter Colohan" w:date="2021-03-31T09:58:00Z">
              <w:r>
                <w:rPr>
                  <w:rStyle w:val="normaltextrun"/>
                  <w:rFonts w:ascii="Calibri Light" w:hAnsi="Calibri Light" w:cs="Calibri Light"/>
                  <w:b/>
                  <w:bCs/>
                  <w:color w:val="FFFFFF"/>
                  <w:sz w:val="20"/>
                  <w:szCs w:val="20"/>
                </w:rPr>
                <w:t>Last Name </w:t>
              </w:r>
              <w:r>
                <w:rPr>
                  <w:rStyle w:val="eop"/>
                  <w:rFonts w:ascii="Calibri Light" w:hAnsi="Calibri Light" w:cs="Calibri Light"/>
                  <w:b/>
                  <w:bCs/>
                  <w:color w:val="FFFFFF"/>
                  <w:sz w:val="20"/>
                  <w:szCs w:val="20"/>
                </w:rPr>
                <w:t> </w:t>
              </w:r>
            </w:ins>
          </w:p>
        </w:tc>
        <w:tc>
          <w:tcPr>
            <w:tcW w:w="3067" w:type="dxa"/>
            <w:tcBorders>
              <w:top w:val="single" w:sz="6" w:space="0" w:color="auto"/>
              <w:left w:val="nil"/>
              <w:bottom w:val="single" w:sz="6" w:space="0" w:color="auto"/>
              <w:right w:val="single" w:sz="6" w:space="0" w:color="auto"/>
            </w:tcBorders>
            <w:shd w:val="clear" w:color="auto" w:fill="5B9BD5"/>
            <w:hideMark/>
            <w:tcPrChange w:id="100" w:author="Peter Colohan" w:date="2021-03-31T10:04:00Z">
              <w:tcPr>
                <w:tcW w:w="3839" w:type="dxa"/>
                <w:gridSpan w:val="2"/>
                <w:tcBorders>
                  <w:top w:val="single" w:sz="6" w:space="0" w:color="auto"/>
                  <w:left w:val="nil"/>
                  <w:bottom w:val="single" w:sz="6" w:space="0" w:color="auto"/>
                  <w:right w:val="single" w:sz="6" w:space="0" w:color="auto"/>
                </w:tcBorders>
                <w:shd w:val="clear" w:color="auto" w:fill="5B9BD5"/>
                <w:hideMark/>
              </w:tcPr>
            </w:tcPrChange>
          </w:tcPr>
          <w:p w14:paraId="520E3078" w14:textId="77777777" w:rsidR="00960612" w:rsidRDefault="00960612" w:rsidP="003217D7">
            <w:pPr>
              <w:pStyle w:val="paragraph"/>
              <w:textAlignment w:val="baseline"/>
              <w:rPr>
                <w:ins w:id="101" w:author="Peter Colohan" w:date="2021-03-31T09:58:00Z"/>
                <w:b/>
                <w:bCs/>
                <w:color w:val="FFFFFF"/>
              </w:rPr>
            </w:pPr>
            <w:ins w:id="102" w:author="Peter Colohan" w:date="2021-03-31T09:58:00Z">
              <w:r>
                <w:rPr>
                  <w:rStyle w:val="normaltextrun"/>
                  <w:rFonts w:ascii="Calibri Light" w:hAnsi="Calibri Light" w:cs="Calibri Light"/>
                  <w:b/>
                  <w:bCs/>
                  <w:color w:val="FFFFFF"/>
                  <w:sz w:val="20"/>
                  <w:szCs w:val="20"/>
                </w:rPr>
                <w:t>Organization</w:t>
              </w:r>
              <w:r>
                <w:rPr>
                  <w:rStyle w:val="eop"/>
                  <w:rFonts w:ascii="Calibri Light" w:hAnsi="Calibri Light" w:cs="Calibri Light"/>
                  <w:b/>
                  <w:bCs/>
                  <w:color w:val="FFFFFF"/>
                  <w:sz w:val="20"/>
                  <w:szCs w:val="20"/>
                </w:rPr>
                <w:t> </w:t>
              </w:r>
            </w:ins>
          </w:p>
        </w:tc>
        <w:tc>
          <w:tcPr>
            <w:tcW w:w="3898" w:type="dxa"/>
            <w:tcBorders>
              <w:top w:val="single" w:sz="6" w:space="0" w:color="auto"/>
              <w:left w:val="nil"/>
              <w:bottom w:val="single" w:sz="6" w:space="0" w:color="auto"/>
              <w:right w:val="single" w:sz="6" w:space="0" w:color="auto"/>
            </w:tcBorders>
            <w:shd w:val="clear" w:color="auto" w:fill="5B9BD5"/>
            <w:hideMark/>
            <w:tcPrChange w:id="103" w:author="Peter Colohan" w:date="2021-03-31T10:04:00Z">
              <w:tcPr>
                <w:tcW w:w="2810" w:type="dxa"/>
                <w:gridSpan w:val="2"/>
                <w:tcBorders>
                  <w:top w:val="single" w:sz="6" w:space="0" w:color="auto"/>
                  <w:left w:val="nil"/>
                  <w:bottom w:val="single" w:sz="6" w:space="0" w:color="auto"/>
                  <w:right w:val="single" w:sz="6" w:space="0" w:color="auto"/>
                </w:tcBorders>
                <w:shd w:val="clear" w:color="auto" w:fill="5B9BD5"/>
                <w:hideMark/>
              </w:tcPr>
            </w:tcPrChange>
          </w:tcPr>
          <w:p w14:paraId="05664A4F" w14:textId="77777777" w:rsidR="00960612" w:rsidRDefault="00960612" w:rsidP="003217D7">
            <w:pPr>
              <w:pStyle w:val="paragraph"/>
              <w:textAlignment w:val="baseline"/>
              <w:rPr>
                <w:ins w:id="104" w:author="Peter Colohan" w:date="2021-03-31T09:58:00Z"/>
                <w:b/>
                <w:bCs/>
                <w:color w:val="FFFFFF"/>
              </w:rPr>
            </w:pPr>
            <w:ins w:id="105" w:author="Peter Colohan" w:date="2021-03-31T09:58:00Z">
              <w:r>
                <w:rPr>
                  <w:rStyle w:val="normaltextrun"/>
                  <w:rFonts w:ascii="Calibri Light" w:hAnsi="Calibri Light" w:cs="Calibri Light"/>
                  <w:b/>
                  <w:bCs/>
                  <w:color w:val="FFFFFF"/>
                  <w:sz w:val="20"/>
                  <w:szCs w:val="20"/>
                </w:rPr>
                <w:t>Email</w:t>
              </w:r>
              <w:r>
                <w:rPr>
                  <w:rStyle w:val="eop"/>
                  <w:rFonts w:ascii="Calibri Light" w:hAnsi="Calibri Light" w:cs="Calibri Light"/>
                  <w:b/>
                  <w:bCs/>
                  <w:color w:val="FFFFFF"/>
                  <w:sz w:val="20"/>
                  <w:szCs w:val="20"/>
                </w:rPr>
                <w:t> </w:t>
              </w:r>
            </w:ins>
          </w:p>
        </w:tc>
      </w:tr>
      <w:tr w:rsidR="00960612" w14:paraId="20238FAA" w14:textId="77777777" w:rsidTr="00960612">
        <w:trPr>
          <w:ins w:id="106" w:author="Peter Colohan" w:date="2021-03-31T10:03:00Z"/>
        </w:trPr>
        <w:tc>
          <w:tcPr>
            <w:tcW w:w="804" w:type="dxa"/>
            <w:tcBorders>
              <w:top w:val="nil"/>
              <w:left w:val="nil"/>
              <w:bottom w:val="single" w:sz="6" w:space="0" w:color="auto"/>
              <w:right w:val="single" w:sz="6" w:space="0" w:color="auto"/>
            </w:tcBorders>
            <w:shd w:val="clear" w:color="auto" w:fill="auto"/>
            <w:tcPrChange w:id="107" w:author="Peter Colohan" w:date="2021-03-31T10:04:00Z">
              <w:tcPr>
                <w:tcW w:w="838" w:type="dxa"/>
                <w:gridSpan w:val="2"/>
                <w:tcBorders>
                  <w:top w:val="nil"/>
                  <w:left w:val="nil"/>
                  <w:bottom w:val="single" w:sz="6" w:space="0" w:color="auto"/>
                  <w:right w:val="single" w:sz="6" w:space="0" w:color="auto"/>
                </w:tcBorders>
                <w:shd w:val="clear" w:color="auto" w:fill="auto"/>
              </w:tcPr>
            </w:tcPrChange>
          </w:tcPr>
          <w:p w14:paraId="681554CD" w14:textId="3FF73F0A" w:rsidR="00960612" w:rsidRPr="00960612" w:rsidRDefault="00960612" w:rsidP="003217D7">
            <w:pPr>
              <w:pStyle w:val="paragraph"/>
              <w:textAlignment w:val="baseline"/>
              <w:rPr>
                <w:ins w:id="108" w:author="Peter Colohan" w:date="2021-03-31T10:03:00Z"/>
                <w:rStyle w:val="normaltextrun"/>
                <w:rFonts w:asciiTheme="majorHAnsi" w:hAnsiTheme="majorHAnsi" w:cstheme="majorHAnsi"/>
                <w:sz w:val="18"/>
                <w:szCs w:val="18"/>
                <w:rPrChange w:id="109" w:author="Peter Colohan" w:date="2021-03-31T10:10:00Z">
                  <w:rPr>
                    <w:ins w:id="110" w:author="Peter Colohan" w:date="2021-03-31T10:03:00Z"/>
                    <w:rStyle w:val="normaltextrun"/>
                    <w:rFonts w:ascii="Calibri Light" w:hAnsi="Calibri Light" w:cs="Calibri Light"/>
                    <w:sz w:val="20"/>
                    <w:szCs w:val="20"/>
                  </w:rPr>
                </w:rPrChange>
              </w:rPr>
            </w:pPr>
            <w:ins w:id="111" w:author="Peter Colohan" w:date="2021-03-31T10:03:00Z">
              <w:r w:rsidRPr="00960612">
                <w:rPr>
                  <w:rStyle w:val="normaltextrun"/>
                  <w:rFonts w:asciiTheme="majorHAnsi" w:hAnsiTheme="majorHAnsi" w:cstheme="majorHAnsi"/>
                  <w:sz w:val="18"/>
                  <w:szCs w:val="18"/>
                  <w:rPrChange w:id="112" w:author="Peter Colohan" w:date="2021-03-31T10:10:00Z">
                    <w:rPr>
                      <w:rStyle w:val="normaltextrun"/>
                      <w:rFonts w:ascii="Calibri Light" w:hAnsi="Calibri Light" w:cs="Calibri Light"/>
                      <w:sz w:val="20"/>
                      <w:szCs w:val="20"/>
                    </w:rPr>
                  </w:rPrChange>
                </w:rPr>
                <w:t>Joaquin</w:t>
              </w:r>
            </w:ins>
          </w:p>
        </w:tc>
        <w:tc>
          <w:tcPr>
            <w:tcW w:w="1590" w:type="dxa"/>
            <w:tcBorders>
              <w:top w:val="nil"/>
              <w:left w:val="nil"/>
              <w:bottom w:val="single" w:sz="6" w:space="0" w:color="auto"/>
              <w:right w:val="single" w:sz="6" w:space="0" w:color="auto"/>
            </w:tcBorders>
            <w:shd w:val="clear" w:color="auto" w:fill="auto"/>
            <w:tcPrChange w:id="113" w:author="Peter Colohan" w:date="2021-03-31T10:04:00Z">
              <w:tcPr>
                <w:tcW w:w="1872" w:type="dxa"/>
                <w:tcBorders>
                  <w:top w:val="nil"/>
                  <w:left w:val="nil"/>
                  <w:bottom w:val="single" w:sz="6" w:space="0" w:color="auto"/>
                  <w:right w:val="single" w:sz="6" w:space="0" w:color="auto"/>
                </w:tcBorders>
                <w:shd w:val="clear" w:color="auto" w:fill="auto"/>
              </w:tcPr>
            </w:tcPrChange>
          </w:tcPr>
          <w:p w14:paraId="156323CD" w14:textId="2E05C662" w:rsidR="00960612" w:rsidRPr="00960612" w:rsidRDefault="00960612" w:rsidP="003217D7">
            <w:pPr>
              <w:pStyle w:val="paragraph"/>
              <w:textAlignment w:val="baseline"/>
              <w:rPr>
                <w:ins w:id="114" w:author="Peter Colohan" w:date="2021-03-31T10:03:00Z"/>
                <w:rStyle w:val="normaltextrun"/>
                <w:rFonts w:asciiTheme="majorHAnsi" w:hAnsiTheme="majorHAnsi" w:cstheme="majorHAnsi"/>
                <w:sz w:val="18"/>
                <w:szCs w:val="18"/>
                <w:rPrChange w:id="115" w:author="Peter Colohan" w:date="2021-03-31T10:10:00Z">
                  <w:rPr>
                    <w:ins w:id="116" w:author="Peter Colohan" w:date="2021-03-31T10:03:00Z"/>
                    <w:rStyle w:val="normaltextrun"/>
                    <w:rFonts w:ascii="Calibri Light" w:hAnsi="Calibri Light" w:cs="Calibri Light"/>
                    <w:sz w:val="20"/>
                    <w:szCs w:val="20"/>
                  </w:rPr>
                </w:rPrChange>
              </w:rPr>
            </w:pPr>
            <w:ins w:id="117" w:author="Peter Colohan" w:date="2021-03-31T10:03:00Z">
              <w:r w:rsidRPr="00960612">
                <w:rPr>
                  <w:rStyle w:val="normaltextrun"/>
                  <w:rFonts w:asciiTheme="majorHAnsi" w:hAnsiTheme="majorHAnsi" w:cstheme="majorHAnsi"/>
                  <w:sz w:val="18"/>
                  <w:szCs w:val="18"/>
                  <w:rPrChange w:id="118" w:author="Peter Colohan" w:date="2021-03-31T10:10:00Z">
                    <w:rPr>
                      <w:rStyle w:val="normaltextrun"/>
                      <w:rFonts w:ascii="Calibri Light" w:hAnsi="Calibri Light" w:cs="Calibri Light"/>
                      <w:sz w:val="20"/>
                      <w:szCs w:val="20"/>
                    </w:rPr>
                  </w:rPrChange>
                </w:rPr>
                <w:t>Esquivel</w:t>
              </w:r>
            </w:ins>
          </w:p>
        </w:tc>
        <w:tc>
          <w:tcPr>
            <w:tcW w:w="3067" w:type="dxa"/>
            <w:tcBorders>
              <w:top w:val="nil"/>
              <w:left w:val="nil"/>
              <w:bottom w:val="single" w:sz="6" w:space="0" w:color="auto"/>
              <w:right w:val="single" w:sz="6" w:space="0" w:color="auto"/>
            </w:tcBorders>
            <w:shd w:val="clear" w:color="auto" w:fill="auto"/>
            <w:tcPrChange w:id="119" w:author="Peter Colohan" w:date="2021-03-31T10:04:00Z">
              <w:tcPr>
                <w:tcW w:w="3839" w:type="dxa"/>
                <w:gridSpan w:val="2"/>
                <w:tcBorders>
                  <w:top w:val="nil"/>
                  <w:left w:val="nil"/>
                  <w:bottom w:val="single" w:sz="6" w:space="0" w:color="auto"/>
                  <w:right w:val="single" w:sz="6" w:space="0" w:color="auto"/>
                </w:tcBorders>
                <w:shd w:val="clear" w:color="auto" w:fill="auto"/>
              </w:tcPr>
            </w:tcPrChange>
          </w:tcPr>
          <w:p w14:paraId="17613575" w14:textId="5396EB4C" w:rsidR="00960612" w:rsidRPr="00960612" w:rsidRDefault="00960612" w:rsidP="003217D7">
            <w:pPr>
              <w:pStyle w:val="paragraph"/>
              <w:textAlignment w:val="baseline"/>
              <w:rPr>
                <w:ins w:id="120" w:author="Peter Colohan" w:date="2021-03-31T10:03:00Z"/>
                <w:rStyle w:val="normaltextrun"/>
                <w:rFonts w:asciiTheme="majorHAnsi" w:hAnsiTheme="majorHAnsi" w:cstheme="majorHAnsi"/>
                <w:sz w:val="18"/>
                <w:szCs w:val="18"/>
                <w:rPrChange w:id="121" w:author="Peter Colohan" w:date="2021-03-31T10:10:00Z">
                  <w:rPr>
                    <w:ins w:id="122" w:author="Peter Colohan" w:date="2021-03-31T10:03:00Z"/>
                    <w:rStyle w:val="normaltextrun"/>
                    <w:rFonts w:ascii="Calibri Light" w:hAnsi="Calibri Light" w:cs="Calibri Light"/>
                    <w:sz w:val="20"/>
                    <w:szCs w:val="20"/>
                  </w:rPr>
                </w:rPrChange>
              </w:rPr>
            </w:pPr>
            <w:ins w:id="123" w:author="Peter Colohan" w:date="2021-03-31T10:04:00Z">
              <w:r w:rsidRPr="00960612">
                <w:rPr>
                  <w:rStyle w:val="normaltextrun"/>
                  <w:rFonts w:asciiTheme="majorHAnsi" w:hAnsiTheme="majorHAnsi" w:cstheme="majorHAnsi"/>
                  <w:sz w:val="18"/>
                  <w:szCs w:val="18"/>
                  <w:rPrChange w:id="124" w:author="Peter Colohan" w:date="2021-03-31T10:10:00Z">
                    <w:rPr>
                      <w:rStyle w:val="normaltextrun"/>
                      <w:rFonts w:ascii="Calibri Light" w:hAnsi="Calibri Light" w:cs="Calibri Light"/>
                      <w:sz w:val="20"/>
                      <w:szCs w:val="20"/>
                    </w:rPr>
                  </w:rPrChange>
                </w:rPr>
                <w:t>Chair, SWRCB</w:t>
              </w:r>
            </w:ins>
            <w:ins w:id="125" w:author="Peter Colohan" w:date="2021-03-31T10:03:00Z">
              <w:r w:rsidRPr="00960612">
                <w:rPr>
                  <w:rStyle w:val="normaltextrun"/>
                  <w:rFonts w:asciiTheme="majorHAnsi" w:hAnsiTheme="majorHAnsi" w:cstheme="majorHAnsi"/>
                  <w:sz w:val="18"/>
                  <w:szCs w:val="18"/>
                  <w:rPrChange w:id="126" w:author="Peter Colohan" w:date="2021-03-31T10:10:00Z">
                    <w:rPr>
                      <w:rStyle w:val="normaltextrun"/>
                      <w:rFonts w:ascii="Calibri Light" w:hAnsi="Calibri Light" w:cs="Calibri Light"/>
                      <w:sz w:val="20"/>
                      <w:szCs w:val="20"/>
                    </w:rPr>
                  </w:rPrChange>
                </w:rPr>
                <w:t xml:space="preserve"> </w:t>
              </w:r>
            </w:ins>
          </w:p>
        </w:tc>
        <w:tc>
          <w:tcPr>
            <w:tcW w:w="3898" w:type="dxa"/>
            <w:tcBorders>
              <w:top w:val="nil"/>
              <w:left w:val="nil"/>
              <w:bottom w:val="single" w:sz="6" w:space="0" w:color="auto"/>
              <w:right w:val="single" w:sz="6" w:space="0" w:color="auto"/>
            </w:tcBorders>
            <w:shd w:val="clear" w:color="auto" w:fill="auto"/>
            <w:tcPrChange w:id="127" w:author="Peter Colohan" w:date="2021-03-31T10:04:00Z">
              <w:tcPr>
                <w:tcW w:w="2810" w:type="dxa"/>
                <w:gridSpan w:val="2"/>
                <w:tcBorders>
                  <w:top w:val="nil"/>
                  <w:left w:val="nil"/>
                  <w:bottom w:val="single" w:sz="6" w:space="0" w:color="auto"/>
                  <w:right w:val="single" w:sz="6" w:space="0" w:color="auto"/>
                </w:tcBorders>
                <w:shd w:val="clear" w:color="auto" w:fill="auto"/>
              </w:tcPr>
            </w:tcPrChange>
          </w:tcPr>
          <w:p w14:paraId="074C9602" w14:textId="34A189AA" w:rsidR="00960612" w:rsidRPr="00960612" w:rsidRDefault="00960612" w:rsidP="003217D7">
            <w:pPr>
              <w:pStyle w:val="paragraph"/>
              <w:textAlignment w:val="baseline"/>
              <w:rPr>
                <w:ins w:id="128" w:author="Peter Colohan" w:date="2021-03-31T10:03:00Z"/>
                <w:rStyle w:val="normaltextrun"/>
                <w:rFonts w:asciiTheme="majorHAnsi" w:hAnsiTheme="majorHAnsi" w:cstheme="majorHAnsi"/>
                <w:sz w:val="18"/>
                <w:szCs w:val="18"/>
                <w:rPrChange w:id="129" w:author="Peter Colohan" w:date="2021-03-31T10:10:00Z">
                  <w:rPr>
                    <w:ins w:id="130" w:author="Peter Colohan" w:date="2021-03-31T10:03:00Z"/>
                    <w:rStyle w:val="normaltextrun"/>
                    <w:rFonts w:ascii="Calibri Light" w:hAnsi="Calibri Light" w:cs="Calibri Light"/>
                    <w:sz w:val="20"/>
                    <w:szCs w:val="20"/>
                  </w:rPr>
                </w:rPrChange>
              </w:rPr>
            </w:pPr>
            <w:ins w:id="131" w:author="Peter Colohan" w:date="2021-03-31T10:04:00Z">
              <w:r w:rsidRPr="00960612">
                <w:rPr>
                  <w:rFonts w:asciiTheme="majorHAnsi" w:hAnsiTheme="majorHAnsi" w:cstheme="majorHAnsi"/>
                  <w:sz w:val="18"/>
                  <w:szCs w:val="18"/>
                  <w:rPrChange w:id="132" w:author="Peter Colohan" w:date="2021-03-31T10:10:00Z">
                    <w:rPr>
                      <w:rFonts w:ascii="Calibri" w:hAnsi="Calibri" w:cs="Calibri"/>
                    </w:rPr>
                  </w:rPrChange>
                </w:rPr>
                <w:fldChar w:fldCharType="begin"/>
              </w:r>
              <w:r w:rsidRPr="00960612">
                <w:rPr>
                  <w:rFonts w:asciiTheme="majorHAnsi" w:hAnsiTheme="majorHAnsi" w:cstheme="majorHAnsi"/>
                  <w:sz w:val="18"/>
                  <w:szCs w:val="18"/>
                  <w:rPrChange w:id="133" w:author="Peter Colohan" w:date="2021-03-31T10:10:00Z">
                    <w:rPr>
                      <w:rFonts w:ascii="Calibri" w:hAnsi="Calibri" w:cs="Calibri"/>
                    </w:rPr>
                  </w:rPrChange>
                </w:rPr>
                <w:instrText xml:space="preserve"> HYPERLINK "mailto:joaquin.esquivel@waterboards.ca.gov" \t "_blank" </w:instrText>
              </w:r>
              <w:r w:rsidRPr="00960612">
                <w:rPr>
                  <w:rFonts w:asciiTheme="majorHAnsi" w:hAnsiTheme="majorHAnsi" w:cstheme="majorHAnsi"/>
                  <w:sz w:val="18"/>
                  <w:szCs w:val="18"/>
                  <w:rPrChange w:id="134" w:author="Peter Colohan" w:date="2021-03-31T10:10:00Z">
                    <w:rPr>
                      <w:rFonts w:ascii="Calibri" w:hAnsi="Calibri" w:cs="Calibri"/>
                    </w:rPr>
                  </w:rPrChange>
                </w:rPr>
                <w:fldChar w:fldCharType="separate"/>
              </w:r>
              <w:r w:rsidRPr="00960612">
                <w:rPr>
                  <w:rStyle w:val="normaltextrun"/>
                  <w:rFonts w:asciiTheme="majorHAnsi" w:hAnsiTheme="majorHAnsi" w:cstheme="majorHAnsi"/>
                  <w:color w:val="0563C1"/>
                  <w:sz w:val="18"/>
                  <w:szCs w:val="18"/>
                  <w:u w:val="single"/>
                  <w:rPrChange w:id="135" w:author="Peter Colohan" w:date="2021-03-31T10:10:00Z">
                    <w:rPr>
                      <w:rStyle w:val="normaltextrun"/>
                      <w:rFonts w:ascii="Avenir Next" w:hAnsi="Avenir Next" w:cs="Calibri"/>
                      <w:color w:val="0563C1"/>
                      <w:sz w:val="22"/>
                      <w:szCs w:val="22"/>
                      <w:u w:val="single"/>
                    </w:rPr>
                  </w:rPrChange>
                </w:rPr>
                <w:t>joaquin.esquivel@waterboards.ca.gov</w:t>
              </w:r>
              <w:r w:rsidRPr="00960612">
                <w:rPr>
                  <w:rFonts w:asciiTheme="majorHAnsi" w:hAnsiTheme="majorHAnsi" w:cstheme="majorHAnsi"/>
                  <w:sz w:val="18"/>
                  <w:szCs w:val="18"/>
                  <w:rPrChange w:id="136" w:author="Peter Colohan" w:date="2021-03-31T10:10:00Z">
                    <w:rPr>
                      <w:rFonts w:ascii="Calibri" w:hAnsi="Calibri" w:cs="Calibri"/>
                    </w:rPr>
                  </w:rPrChange>
                </w:rPr>
                <w:fldChar w:fldCharType="end"/>
              </w:r>
              <w:r w:rsidRPr="00960612">
                <w:rPr>
                  <w:rStyle w:val="eop"/>
                  <w:rFonts w:asciiTheme="majorHAnsi" w:hAnsiTheme="majorHAnsi" w:cstheme="majorHAnsi"/>
                  <w:sz w:val="18"/>
                  <w:szCs w:val="18"/>
                  <w:rPrChange w:id="137" w:author="Peter Colohan" w:date="2021-03-31T10:10:00Z">
                    <w:rPr>
                      <w:rStyle w:val="eop"/>
                      <w:rFonts w:ascii="Calibri" w:hAnsi="Calibri" w:cs="Calibri"/>
                    </w:rPr>
                  </w:rPrChange>
                </w:rPr>
                <w:t> </w:t>
              </w:r>
            </w:ins>
          </w:p>
        </w:tc>
      </w:tr>
      <w:tr w:rsidR="00960612" w14:paraId="2F10CCEA" w14:textId="77777777" w:rsidTr="00960612">
        <w:trPr>
          <w:ins w:id="138" w:author="Peter Colohan" w:date="2021-03-31T10:00:00Z"/>
        </w:trPr>
        <w:tc>
          <w:tcPr>
            <w:tcW w:w="804" w:type="dxa"/>
            <w:tcBorders>
              <w:top w:val="nil"/>
              <w:left w:val="nil"/>
              <w:bottom w:val="single" w:sz="6" w:space="0" w:color="auto"/>
              <w:right w:val="single" w:sz="6" w:space="0" w:color="auto"/>
            </w:tcBorders>
            <w:shd w:val="clear" w:color="auto" w:fill="auto"/>
            <w:hideMark/>
            <w:tcPrChange w:id="139" w:author="Peter Colohan" w:date="2021-03-31T10:04:00Z">
              <w:tcPr>
                <w:tcW w:w="763" w:type="dxa"/>
                <w:tcBorders>
                  <w:top w:val="nil"/>
                  <w:left w:val="nil"/>
                  <w:bottom w:val="single" w:sz="6" w:space="0" w:color="auto"/>
                  <w:right w:val="single" w:sz="6" w:space="0" w:color="auto"/>
                </w:tcBorders>
                <w:shd w:val="clear" w:color="auto" w:fill="auto"/>
                <w:hideMark/>
              </w:tcPr>
            </w:tcPrChange>
          </w:tcPr>
          <w:p w14:paraId="3839B403" w14:textId="77777777" w:rsidR="00960612" w:rsidRPr="00960612" w:rsidRDefault="00960612" w:rsidP="003217D7">
            <w:pPr>
              <w:pStyle w:val="paragraph"/>
              <w:textAlignment w:val="baseline"/>
              <w:rPr>
                <w:ins w:id="140" w:author="Peter Colohan" w:date="2021-03-31T10:00:00Z"/>
                <w:rFonts w:asciiTheme="majorHAnsi" w:hAnsiTheme="majorHAnsi" w:cstheme="majorHAnsi"/>
                <w:sz w:val="18"/>
                <w:szCs w:val="18"/>
                <w:rPrChange w:id="141" w:author="Peter Colohan" w:date="2021-03-31T10:10:00Z">
                  <w:rPr>
                    <w:ins w:id="142" w:author="Peter Colohan" w:date="2021-03-31T10:00:00Z"/>
                  </w:rPr>
                </w:rPrChange>
              </w:rPr>
            </w:pPr>
            <w:ins w:id="143" w:author="Peter Colohan" w:date="2021-03-31T10:00:00Z">
              <w:r w:rsidRPr="00960612">
                <w:rPr>
                  <w:rStyle w:val="normaltextrun"/>
                  <w:rFonts w:asciiTheme="majorHAnsi" w:hAnsiTheme="majorHAnsi" w:cstheme="majorHAnsi"/>
                  <w:sz w:val="18"/>
                  <w:szCs w:val="18"/>
                  <w:rPrChange w:id="144" w:author="Peter Colohan" w:date="2021-03-31T10:10:00Z">
                    <w:rPr>
                      <w:rStyle w:val="normaltextrun"/>
                      <w:rFonts w:ascii="Calibri Light" w:hAnsi="Calibri Light" w:cs="Calibri Light"/>
                      <w:sz w:val="20"/>
                      <w:szCs w:val="20"/>
                    </w:rPr>
                  </w:rPrChange>
                </w:rPr>
                <w:t>Greg </w:t>
              </w:r>
              <w:r w:rsidRPr="00960612">
                <w:rPr>
                  <w:rStyle w:val="eop"/>
                  <w:rFonts w:asciiTheme="majorHAnsi" w:hAnsiTheme="majorHAnsi" w:cstheme="majorHAnsi"/>
                  <w:sz w:val="18"/>
                  <w:szCs w:val="18"/>
                  <w:rPrChange w:id="145" w:author="Peter Colohan" w:date="2021-03-31T10:10:00Z">
                    <w:rPr>
                      <w:rStyle w:val="eop"/>
                      <w:rFonts w:ascii="Calibri Light" w:hAnsi="Calibri Light" w:cs="Calibri Light"/>
                      <w:sz w:val="20"/>
                      <w:szCs w:val="20"/>
                    </w:rPr>
                  </w:rPrChange>
                </w:rPr>
                <w:t> </w:t>
              </w:r>
            </w:ins>
          </w:p>
        </w:tc>
        <w:tc>
          <w:tcPr>
            <w:tcW w:w="1590" w:type="dxa"/>
            <w:tcBorders>
              <w:top w:val="nil"/>
              <w:left w:val="nil"/>
              <w:bottom w:val="single" w:sz="6" w:space="0" w:color="auto"/>
              <w:right w:val="single" w:sz="6" w:space="0" w:color="auto"/>
            </w:tcBorders>
            <w:shd w:val="clear" w:color="auto" w:fill="auto"/>
            <w:hideMark/>
            <w:tcPrChange w:id="146" w:author="Peter Colohan" w:date="2021-03-31T10:04:00Z">
              <w:tcPr>
                <w:tcW w:w="1942" w:type="dxa"/>
                <w:gridSpan w:val="3"/>
                <w:tcBorders>
                  <w:top w:val="nil"/>
                  <w:left w:val="nil"/>
                  <w:bottom w:val="single" w:sz="6" w:space="0" w:color="auto"/>
                  <w:right w:val="single" w:sz="6" w:space="0" w:color="auto"/>
                </w:tcBorders>
                <w:shd w:val="clear" w:color="auto" w:fill="auto"/>
                <w:hideMark/>
              </w:tcPr>
            </w:tcPrChange>
          </w:tcPr>
          <w:p w14:paraId="18BBA3D2" w14:textId="77777777" w:rsidR="00960612" w:rsidRPr="00960612" w:rsidRDefault="00960612" w:rsidP="003217D7">
            <w:pPr>
              <w:pStyle w:val="paragraph"/>
              <w:textAlignment w:val="baseline"/>
              <w:rPr>
                <w:ins w:id="147" w:author="Peter Colohan" w:date="2021-03-31T10:00:00Z"/>
                <w:rFonts w:asciiTheme="majorHAnsi" w:hAnsiTheme="majorHAnsi" w:cstheme="majorHAnsi"/>
                <w:sz w:val="18"/>
                <w:szCs w:val="18"/>
                <w:rPrChange w:id="148" w:author="Peter Colohan" w:date="2021-03-31T10:10:00Z">
                  <w:rPr>
                    <w:ins w:id="149" w:author="Peter Colohan" w:date="2021-03-31T10:00:00Z"/>
                  </w:rPr>
                </w:rPrChange>
              </w:rPr>
            </w:pPr>
            <w:proofErr w:type="spellStart"/>
            <w:ins w:id="150" w:author="Peter Colohan" w:date="2021-03-31T10:00:00Z">
              <w:r w:rsidRPr="00960612">
                <w:rPr>
                  <w:rStyle w:val="normaltextrun"/>
                  <w:rFonts w:asciiTheme="majorHAnsi" w:hAnsiTheme="majorHAnsi" w:cstheme="majorHAnsi"/>
                  <w:sz w:val="18"/>
                  <w:szCs w:val="18"/>
                  <w:rPrChange w:id="151" w:author="Peter Colohan" w:date="2021-03-31T10:10:00Z">
                    <w:rPr>
                      <w:rStyle w:val="normaltextrun"/>
                      <w:rFonts w:ascii="Calibri Light" w:hAnsi="Calibri Light" w:cs="Calibri Light"/>
                      <w:sz w:val="20"/>
                      <w:szCs w:val="20"/>
                    </w:rPr>
                  </w:rPrChange>
                </w:rPr>
                <w:t>Gearheart</w:t>
              </w:r>
              <w:proofErr w:type="spellEnd"/>
              <w:r w:rsidRPr="00960612">
                <w:rPr>
                  <w:rStyle w:val="eop"/>
                  <w:rFonts w:asciiTheme="majorHAnsi" w:hAnsiTheme="majorHAnsi" w:cstheme="majorHAnsi"/>
                  <w:sz w:val="18"/>
                  <w:szCs w:val="18"/>
                  <w:rPrChange w:id="152" w:author="Peter Colohan" w:date="2021-03-31T10:10:00Z">
                    <w:rPr>
                      <w:rStyle w:val="eop"/>
                      <w:rFonts w:ascii="Calibri Light" w:hAnsi="Calibri Light" w:cs="Calibri Light"/>
                      <w:sz w:val="20"/>
                      <w:szCs w:val="20"/>
                    </w:rPr>
                  </w:rPrChange>
                </w:rPr>
                <w:t> </w:t>
              </w:r>
            </w:ins>
          </w:p>
        </w:tc>
        <w:tc>
          <w:tcPr>
            <w:tcW w:w="3067" w:type="dxa"/>
            <w:tcBorders>
              <w:top w:val="nil"/>
              <w:left w:val="nil"/>
              <w:bottom w:val="single" w:sz="6" w:space="0" w:color="auto"/>
              <w:right w:val="single" w:sz="6" w:space="0" w:color="auto"/>
            </w:tcBorders>
            <w:shd w:val="clear" w:color="auto" w:fill="auto"/>
            <w:hideMark/>
            <w:tcPrChange w:id="153" w:author="Peter Colohan" w:date="2021-03-31T10:04:00Z">
              <w:tcPr>
                <w:tcW w:w="3290" w:type="dxa"/>
                <w:gridSpan w:val="2"/>
                <w:tcBorders>
                  <w:top w:val="nil"/>
                  <w:left w:val="nil"/>
                  <w:bottom w:val="single" w:sz="6" w:space="0" w:color="auto"/>
                  <w:right w:val="single" w:sz="6" w:space="0" w:color="auto"/>
                </w:tcBorders>
                <w:shd w:val="clear" w:color="auto" w:fill="auto"/>
                <w:hideMark/>
              </w:tcPr>
            </w:tcPrChange>
          </w:tcPr>
          <w:p w14:paraId="718862C3" w14:textId="77777777" w:rsidR="00960612" w:rsidRPr="00960612" w:rsidRDefault="00960612" w:rsidP="003217D7">
            <w:pPr>
              <w:pStyle w:val="paragraph"/>
              <w:textAlignment w:val="baseline"/>
              <w:rPr>
                <w:ins w:id="154" w:author="Peter Colohan" w:date="2021-03-31T10:00:00Z"/>
                <w:rFonts w:asciiTheme="majorHAnsi" w:hAnsiTheme="majorHAnsi" w:cstheme="majorHAnsi"/>
                <w:sz w:val="18"/>
                <w:szCs w:val="18"/>
                <w:rPrChange w:id="155" w:author="Peter Colohan" w:date="2021-03-31T10:10:00Z">
                  <w:rPr>
                    <w:ins w:id="156" w:author="Peter Colohan" w:date="2021-03-31T10:00:00Z"/>
                  </w:rPr>
                </w:rPrChange>
              </w:rPr>
            </w:pPr>
            <w:ins w:id="157" w:author="Peter Colohan" w:date="2021-03-31T10:00:00Z">
              <w:r w:rsidRPr="00960612">
                <w:rPr>
                  <w:rStyle w:val="normaltextrun"/>
                  <w:rFonts w:asciiTheme="majorHAnsi" w:hAnsiTheme="majorHAnsi" w:cstheme="majorHAnsi"/>
                  <w:sz w:val="18"/>
                  <w:szCs w:val="18"/>
                  <w:rPrChange w:id="158" w:author="Peter Colohan" w:date="2021-03-31T10:10:00Z">
                    <w:rPr>
                      <w:rStyle w:val="normaltextrun"/>
                      <w:rFonts w:ascii="Calibri Light" w:hAnsi="Calibri Light" w:cs="Calibri Light"/>
                      <w:sz w:val="20"/>
                      <w:szCs w:val="20"/>
                    </w:rPr>
                  </w:rPrChange>
                </w:rPr>
                <w:t>CA-SWRCB, Office of Information Management &amp; Analysis</w:t>
              </w:r>
              <w:r w:rsidRPr="00960612">
                <w:rPr>
                  <w:rStyle w:val="eop"/>
                  <w:rFonts w:asciiTheme="majorHAnsi" w:hAnsiTheme="majorHAnsi" w:cstheme="majorHAnsi"/>
                  <w:sz w:val="18"/>
                  <w:szCs w:val="18"/>
                  <w:rPrChange w:id="159" w:author="Peter Colohan" w:date="2021-03-31T10:10:00Z">
                    <w:rPr>
                      <w:rStyle w:val="eop"/>
                      <w:rFonts w:ascii="Calibri Light" w:hAnsi="Calibri Light" w:cs="Calibri Light"/>
                      <w:sz w:val="20"/>
                      <w:szCs w:val="20"/>
                    </w:rPr>
                  </w:rPrChange>
                </w:rPr>
                <w:t> </w:t>
              </w:r>
            </w:ins>
          </w:p>
        </w:tc>
        <w:tc>
          <w:tcPr>
            <w:tcW w:w="3898" w:type="dxa"/>
            <w:tcBorders>
              <w:top w:val="nil"/>
              <w:left w:val="nil"/>
              <w:bottom w:val="single" w:sz="6" w:space="0" w:color="auto"/>
              <w:right w:val="single" w:sz="6" w:space="0" w:color="auto"/>
            </w:tcBorders>
            <w:shd w:val="clear" w:color="auto" w:fill="auto"/>
            <w:hideMark/>
            <w:tcPrChange w:id="160" w:author="Peter Colohan" w:date="2021-03-31T10:04:00Z">
              <w:tcPr>
                <w:tcW w:w="3359" w:type="dxa"/>
                <w:tcBorders>
                  <w:top w:val="nil"/>
                  <w:left w:val="nil"/>
                  <w:bottom w:val="single" w:sz="6" w:space="0" w:color="auto"/>
                  <w:right w:val="single" w:sz="6" w:space="0" w:color="auto"/>
                </w:tcBorders>
                <w:shd w:val="clear" w:color="auto" w:fill="auto"/>
                <w:hideMark/>
              </w:tcPr>
            </w:tcPrChange>
          </w:tcPr>
          <w:p w14:paraId="1841CAE1" w14:textId="77777777" w:rsidR="00960612" w:rsidRPr="00960612" w:rsidRDefault="00960612" w:rsidP="003217D7">
            <w:pPr>
              <w:pStyle w:val="paragraph"/>
              <w:textAlignment w:val="baseline"/>
              <w:rPr>
                <w:ins w:id="161" w:author="Peter Colohan" w:date="2021-03-31T10:00:00Z"/>
                <w:rFonts w:asciiTheme="majorHAnsi" w:hAnsiTheme="majorHAnsi" w:cstheme="majorHAnsi"/>
                <w:sz w:val="18"/>
                <w:szCs w:val="18"/>
                <w:rPrChange w:id="162" w:author="Peter Colohan" w:date="2021-03-31T10:10:00Z">
                  <w:rPr>
                    <w:ins w:id="163" w:author="Peter Colohan" w:date="2021-03-31T10:00:00Z"/>
                  </w:rPr>
                </w:rPrChange>
              </w:rPr>
            </w:pPr>
            <w:ins w:id="164" w:author="Peter Colohan" w:date="2021-03-31T10:00:00Z">
              <w:r w:rsidRPr="00960612">
                <w:rPr>
                  <w:rStyle w:val="normaltextrun"/>
                  <w:rFonts w:asciiTheme="majorHAnsi" w:hAnsiTheme="majorHAnsi" w:cstheme="majorHAnsi"/>
                  <w:sz w:val="18"/>
                  <w:szCs w:val="18"/>
                  <w:rPrChange w:id="165" w:author="Peter Colohan" w:date="2021-03-31T10:10:00Z">
                    <w:rPr>
                      <w:rStyle w:val="normaltextrun"/>
                      <w:rFonts w:ascii="Calibri Light" w:hAnsi="Calibri Light" w:cs="Calibri Light"/>
                      <w:sz w:val="20"/>
                      <w:szCs w:val="20"/>
                    </w:rPr>
                  </w:rPrChange>
                </w:rPr>
                <w:t>greg.gearheart@waterboards.ca.gov</w:t>
              </w:r>
              <w:r w:rsidRPr="00960612">
                <w:rPr>
                  <w:rStyle w:val="eop"/>
                  <w:rFonts w:asciiTheme="majorHAnsi" w:hAnsiTheme="majorHAnsi" w:cstheme="majorHAnsi"/>
                  <w:sz w:val="18"/>
                  <w:szCs w:val="18"/>
                  <w:rPrChange w:id="166" w:author="Peter Colohan" w:date="2021-03-31T10:10:00Z">
                    <w:rPr>
                      <w:rStyle w:val="eop"/>
                      <w:rFonts w:ascii="Calibri Light" w:hAnsi="Calibri Light" w:cs="Calibri Light"/>
                      <w:sz w:val="20"/>
                      <w:szCs w:val="20"/>
                    </w:rPr>
                  </w:rPrChange>
                </w:rPr>
                <w:t> </w:t>
              </w:r>
            </w:ins>
          </w:p>
        </w:tc>
      </w:tr>
      <w:tr w:rsidR="00960612" w14:paraId="290B5640" w14:textId="77777777" w:rsidTr="00960612">
        <w:trPr>
          <w:ins w:id="167" w:author="Peter Colohan" w:date="2021-03-31T09:58:00Z"/>
        </w:trPr>
        <w:tc>
          <w:tcPr>
            <w:tcW w:w="804" w:type="dxa"/>
            <w:tcBorders>
              <w:top w:val="nil"/>
              <w:left w:val="nil"/>
              <w:bottom w:val="single" w:sz="6" w:space="0" w:color="auto"/>
              <w:right w:val="single" w:sz="6" w:space="0" w:color="auto"/>
            </w:tcBorders>
            <w:shd w:val="clear" w:color="auto" w:fill="auto"/>
            <w:hideMark/>
            <w:tcPrChange w:id="168" w:author="Peter Colohan" w:date="2021-03-31T10:04:00Z">
              <w:tcPr>
                <w:tcW w:w="838" w:type="dxa"/>
                <w:gridSpan w:val="2"/>
                <w:tcBorders>
                  <w:top w:val="nil"/>
                  <w:left w:val="nil"/>
                  <w:bottom w:val="single" w:sz="6" w:space="0" w:color="auto"/>
                  <w:right w:val="single" w:sz="6" w:space="0" w:color="auto"/>
                </w:tcBorders>
                <w:shd w:val="clear" w:color="auto" w:fill="auto"/>
                <w:hideMark/>
              </w:tcPr>
            </w:tcPrChange>
          </w:tcPr>
          <w:p w14:paraId="31E9AA9B" w14:textId="5CCC9457" w:rsidR="00960612" w:rsidRPr="00960612" w:rsidRDefault="00960612" w:rsidP="003217D7">
            <w:pPr>
              <w:pStyle w:val="paragraph"/>
              <w:textAlignment w:val="baseline"/>
              <w:rPr>
                <w:ins w:id="169" w:author="Peter Colohan" w:date="2021-03-31T09:58:00Z"/>
                <w:rFonts w:asciiTheme="majorHAnsi" w:hAnsiTheme="majorHAnsi" w:cstheme="majorHAnsi"/>
                <w:sz w:val="18"/>
                <w:szCs w:val="18"/>
                <w:rPrChange w:id="170" w:author="Peter Colohan" w:date="2021-03-31T10:10:00Z">
                  <w:rPr>
                    <w:ins w:id="171" w:author="Peter Colohan" w:date="2021-03-31T09:58:00Z"/>
                  </w:rPr>
                </w:rPrChange>
              </w:rPr>
            </w:pPr>
            <w:ins w:id="172" w:author="Peter Colohan" w:date="2021-03-31T10:00:00Z">
              <w:r w:rsidRPr="00960612">
                <w:rPr>
                  <w:rStyle w:val="normaltextrun"/>
                  <w:rFonts w:asciiTheme="majorHAnsi" w:hAnsiTheme="majorHAnsi" w:cstheme="majorHAnsi"/>
                  <w:sz w:val="18"/>
                  <w:szCs w:val="18"/>
                  <w:rPrChange w:id="173" w:author="Peter Colohan" w:date="2021-03-31T10:10:00Z">
                    <w:rPr>
                      <w:rStyle w:val="normaltextrun"/>
                    </w:rPr>
                  </w:rPrChange>
                </w:rPr>
                <w:t xml:space="preserve">David </w:t>
              </w:r>
            </w:ins>
            <w:ins w:id="174" w:author="Peter Colohan" w:date="2021-03-31T09:58:00Z">
              <w:r w:rsidRPr="00960612">
                <w:rPr>
                  <w:rStyle w:val="eop"/>
                  <w:rFonts w:asciiTheme="majorHAnsi" w:hAnsiTheme="majorHAnsi" w:cstheme="majorHAnsi"/>
                  <w:sz w:val="18"/>
                  <w:szCs w:val="18"/>
                  <w:rPrChange w:id="175" w:author="Peter Colohan" w:date="2021-03-31T10:10:00Z">
                    <w:rPr>
                      <w:rStyle w:val="eop"/>
                      <w:rFonts w:ascii="Calibri Light" w:hAnsi="Calibri Light" w:cs="Calibri Light"/>
                      <w:sz w:val="20"/>
                      <w:szCs w:val="20"/>
                    </w:rPr>
                  </w:rPrChange>
                </w:rPr>
                <w:t> </w:t>
              </w:r>
            </w:ins>
          </w:p>
        </w:tc>
        <w:tc>
          <w:tcPr>
            <w:tcW w:w="1590" w:type="dxa"/>
            <w:tcBorders>
              <w:top w:val="nil"/>
              <w:left w:val="nil"/>
              <w:bottom w:val="single" w:sz="6" w:space="0" w:color="auto"/>
              <w:right w:val="single" w:sz="6" w:space="0" w:color="auto"/>
            </w:tcBorders>
            <w:shd w:val="clear" w:color="auto" w:fill="auto"/>
            <w:hideMark/>
            <w:tcPrChange w:id="176" w:author="Peter Colohan" w:date="2021-03-31T10:04:00Z">
              <w:tcPr>
                <w:tcW w:w="1872" w:type="dxa"/>
                <w:tcBorders>
                  <w:top w:val="nil"/>
                  <w:left w:val="nil"/>
                  <w:bottom w:val="single" w:sz="6" w:space="0" w:color="auto"/>
                  <w:right w:val="single" w:sz="6" w:space="0" w:color="auto"/>
                </w:tcBorders>
                <w:shd w:val="clear" w:color="auto" w:fill="auto"/>
                <w:hideMark/>
              </w:tcPr>
            </w:tcPrChange>
          </w:tcPr>
          <w:p w14:paraId="6C42C8CF" w14:textId="66037444" w:rsidR="00960612" w:rsidRPr="00960612" w:rsidRDefault="00960612" w:rsidP="003217D7">
            <w:pPr>
              <w:pStyle w:val="paragraph"/>
              <w:textAlignment w:val="baseline"/>
              <w:rPr>
                <w:ins w:id="177" w:author="Peter Colohan" w:date="2021-03-31T09:58:00Z"/>
                <w:rFonts w:asciiTheme="majorHAnsi" w:hAnsiTheme="majorHAnsi" w:cstheme="majorHAnsi"/>
                <w:sz w:val="18"/>
                <w:szCs w:val="18"/>
                <w:rPrChange w:id="178" w:author="Peter Colohan" w:date="2021-03-31T10:10:00Z">
                  <w:rPr>
                    <w:ins w:id="179" w:author="Peter Colohan" w:date="2021-03-31T09:58:00Z"/>
                  </w:rPr>
                </w:rPrChange>
              </w:rPr>
            </w:pPr>
            <w:ins w:id="180" w:author="Peter Colohan" w:date="2021-03-31T10:00:00Z">
              <w:r w:rsidRPr="00960612">
                <w:rPr>
                  <w:rStyle w:val="normaltextrun"/>
                  <w:rFonts w:asciiTheme="majorHAnsi" w:hAnsiTheme="majorHAnsi" w:cstheme="majorHAnsi"/>
                  <w:sz w:val="18"/>
                  <w:szCs w:val="18"/>
                  <w:rPrChange w:id="181" w:author="Peter Colohan" w:date="2021-03-31T10:10:00Z">
                    <w:rPr>
                      <w:rStyle w:val="normaltextrun"/>
                    </w:rPr>
                  </w:rPrChange>
                </w:rPr>
                <w:t>Harris</w:t>
              </w:r>
            </w:ins>
            <w:ins w:id="182" w:author="Peter Colohan" w:date="2021-03-31T09:58:00Z">
              <w:r w:rsidRPr="00960612">
                <w:rPr>
                  <w:rStyle w:val="eop"/>
                  <w:rFonts w:asciiTheme="majorHAnsi" w:hAnsiTheme="majorHAnsi" w:cstheme="majorHAnsi"/>
                  <w:sz w:val="18"/>
                  <w:szCs w:val="18"/>
                  <w:rPrChange w:id="183" w:author="Peter Colohan" w:date="2021-03-31T10:10:00Z">
                    <w:rPr>
                      <w:rStyle w:val="eop"/>
                      <w:rFonts w:ascii="Calibri Light" w:hAnsi="Calibri Light" w:cs="Calibri Light"/>
                      <w:sz w:val="20"/>
                      <w:szCs w:val="20"/>
                    </w:rPr>
                  </w:rPrChange>
                </w:rPr>
                <w:t> </w:t>
              </w:r>
            </w:ins>
          </w:p>
        </w:tc>
        <w:tc>
          <w:tcPr>
            <w:tcW w:w="3067" w:type="dxa"/>
            <w:tcBorders>
              <w:top w:val="nil"/>
              <w:left w:val="nil"/>
              <w:bottom w:val="single" w:sz="6" w:space="0" w:color="auto"/>
              <w:right w:val="single" w:sz="6" w:space="0" w:color="auto"/>
            </w:tcBorders>
            <w:shd w:val="clear" w:color="auto" w:fill="auto"/>
            <w:hideMark/>
            <w:tcPrChange w:id="184" w:author="Peter Colohan" w:date="2021-03-31T10:04:00Z">
              <w:tcPr>
                <w:tcW w:w="3839" w:type="dxa"/>
                <w:gridSpan w:val="2"/>
                <w:tcBorders>
                  <w:top w:val="nil"/>
                  <w:left w:val="nil"/>
                  <w:bottom w:val="single" w:sz="6" w:space="0" w:color="auto"/>
                  <w:right w:val="single" w:sz="6" w:space="0" w:color="auto"/>
                </w:tcBorders>
                <w:shd w:val="clear" w:color="auto" w:fill="auto"/>
                <w:hideMark/>
              </w:tcPr>
            </w:tcPrChange>
          </w:tcPr>
          <w:p w14:paraId="591E987F" w14:textId="14F8F8A3" w:rsidR="00960612" w:rsidRPr="00960612" w:rsidRDefault="00960612" w:rsidP="00960612">
            <w:pPr>
              <w:rPr>
                <w:ins w:id="185" w:author="Peter Colohan" w:date="2021-03-31T09:58:00Z"/>
                <w:rFonts w:asciiTheme="majorHAnsi" w:hAnsiTheme="majorHAnsi" w:cstheme="majorHAnsi"/>
                <w:sz w:val="18"/>
                <w:szCs w:val="18"/>
                <w:rPrChange w:id="186" w:author="Peter Colohan" w:date="2021-03-31T10:10:00Z">
                  <w:rPr>
                    <w:ins w:id="187" w:author="Peter Colohan" w:date="2021-03-31T09:58:00Z"/>
                  </w:rPr>
                </w:rPrChange>
              </w:rPr>
              <w:pPrChange w:id="188" w:author="Peter Colohan" w:date="2021-03-31T10:02:00Z">
                <w:pPr>
                  <w:pStyle w:val="paragraph"/>
                  <w:textAlignment w:val="baseline"/>
                </w:pPr>
              </w:pPrChange>
            </w:pPr>
            <w:ins w:id="189" w:author="Peter Colohan" w:date="2021-03-31T10:02:00Z">
              <w:r w:rsidRPr="00960612">
                <w:rPr>
                  <w:rStyle w:val="Strong"/>
                  <w:rFonts w:asciiTheme="majorHAnsi" w:hAnsiTheme="majorHAnsi" w:cstheme="majorHAnsi"/>
                  <w:b w:val="0"/>
                  <w:bCs w:val="0"/>
                  <w:sz w:val="18"/>
                  <w:szCs w:val="18"/>
                  <w:rPrChange w:id="190" w:author="Peter Colohan" w:date="2021-03-31T10:10:00Z">
                    <w:rPr>
                      <w:rStyle w:val="Strong"/>
                    </w:rPr>
                  </w:rPrChange>
                </w:rPr>
                <w:t>Enterprise Chief Data Officer - California Natural Resources Agency</w:t>
              </w:r>
            </w:ins>
          </w:p>
        </w:tc>
        <w:tc>
          <w:tcPr>
            <w:tcW w:w="3898" w:type="dxa"/>
            <w:tcBorders>
              <w:top w:val="nil"/>
              <w:left w:val="nil"/>
              <w:bottom w:val="single" w:sz="6" w:space="0" w:color="auto"/>
              <w:right w:val="single" w:sz="6" w:space="0" w:color="auto"/>
            </w:tcBorders>
            <w:shd w:val="clear" w:color="auto" w:fill="auto"/>
            <w:hideMark/>
            <w:tcPrChange w:id="191" w:author="Peter Colohan" w:date="2021-03-31T10:04:00Z">
              <w:tcPr>
                <w:tcW w:w="2810" w:type="dxa"/>
                <w:gridSpan w:val="2"/>
                <w:tcBorders>
                  <w:top w:val="nil"/>
                  <w:left w:val="nil"/>
                  <w:bottom w:val="single" w:sz="6" w:space="0" w:color="auto"/>
                  <w:right w:val="single" w:sz="6" w:space="0" w:color="auto"/>
                </w:tcBorders>
                <w:shd w:val="clear" w:color="auto" w:fill="auto"/>
                <w:hideMark/>
              </w:tcPr>
            </w:tcPrChange>
          </w:tcPr>
          <w:p w14:paraId="05CD1E2D" w14:textId="207AD6E8" w:rsidR="00960612" w:rsidRPr="00960612" w:rsidRDefault="00960612" w:rsidP="003217D7">
            <w:pPr>
              <w:pStyle w:val="paragraph"/>
              <w:textAlignment w:val="baseline"/>
              <w:rPr>
                <w:ins w:id="192" w:author="Peter Colohan" w:date="2021-03-31T09:58:00Z"/>
                <w:rFonts w:asciiTheme="majorHAnsi" w:hAnsiTheme="majorHAnsi" w:cstheme="majorHAnsi"/>
                <w:sz w:val="18"/>
                <w:szCs w:val="18"/>
                <w:rPrChange w:id="193" w:author="Peter Colohan" w:date="2021-03-31T10:10:00Z">
                  <w:rPr>
                    <w:ins w:id="194" w:author="Peter Colohan" w:date="2021-03-31T09:58:00Z"/>
                  </w:rPr>
                </w:rPrChange>
              </w:rPr>
            </w:pPr>
            <w:ins w:id="195" w:author="Peter Colohan" w:date="2021-03-31T10:01:00Z">
              <w:r w:rsidRPr="00960612">
                <w:rPr>
                  <w:rStyle w:val="normaltextrun"/>
                  <w:rFonts w:asciiTheme="majorHAnsi" w:hAnsiTheme="majorHAnsi" w:cstheme="majorHAnsi"/>
                  <w:color w:val="000000"/>
                  <w:sz w:val="18"/>
                  <w:szCs w:val="18"/>
                  <w:rPrChange w:id="196" w:author="Peter Colohan" w:date="2021-03-31T10:10:00Z">
                    <w:rPr>
                      <w:rStyle w:val="normaltextrun"/>
                      <w:rFonts w:ascii="Calibri Light" w:hAnsi="Calibri Light" w:cs="Calibri Light"/>
                      <w:color w:val="000000"/>
                      <w:sz w:val="20"/>
                      <w:szCs w:val="20"/>
                    </w:rPr>
                  </w:rPrChange>
                </w:rPr>
                <w:fldChar w:fldCharType="begin"/>
              </w:r>
              <w:r w:rsidRPr="00960612">
                <w:rPr>
                  <w:rStyle w:val="normaltextrun"/>
                  <w:rFonts w:asciiTheme="majorHAnsi" w:hAnsiTheme="majorHAnsi" w:cstheme="majorHAnsi"/>
                  <w:color w:val="000000"/>
                  <w:sz w:val="18"/>
                  <w:szCs w:val="18"/>
                  <w:rPrChange w:id="197" w:author="Peter Colohan" w:date="2021-03-31T10:10:00Z">
                    <w:rPr>
                      <w:rStyle w:val="normaltextrun"/>
                      <w:rFonts w:ascii="Calibri Light" w:hAnsi="Calibri Light" w:cs="Calibri Light"/>
                      <w:color w:val="000000"/>
                      <w:sz w:val="20"/>
                      <w:szCs w:val="20"/>
                    </w:rPr>
                  </w:rPrChange>
                </w:rPr>
                <w:instrText xml:space="preserve"> HYPERLINK "mailto:david.harris@water.ca.gov" </w:instrText>
              </w:r>
              <w:r w:rsidRPr="00960612">
                <w:rPr>
                  <w:rStyle w:val="normaltextrun"/>
                  <w:rFonts w:asciiTheme="majorHAnsi" w:hAnsiTheme="majorHAnsi" w:cstheme="majorHAnsi"/>
                  <w:color w:val="000000"/>
                  <w:sz w:val="18"/>
                  <w:szCs w:val="18"/>
                  <w:rPrChange w:id="198" w:author="Peter Colohan" w:date="2021-03-31T10:10:00Z">
                    <w:rPr>
                      <w:rStyle w:val="normaltextrun"/>
                      <w:rFonts w:ascii="Calibri Light" w:hAnsi="Calibri Light" w:cs="Calibri Light"/>
                      <w:color w:val="000000"/>
                      <w:sz w:val="20"/>
                      <w:szCs w:val="20"/>
                    </w:rPr>
                  </w:rPrChange>
                </w:rPr>
                <w:fldChar w:fldCharType="separate"/>
              </w:r>
              <w:r w:rsidRPr="00960612">
                <w:rPr>
                  <w:rStyle w:val="Hyperlink"/>
                  <w:rFonts w:asciiTheme="majorHAnsi" w:hAnsiTheme="majorHAnsi" w:cstheme="majorHAnsi"/>
                  <w:sz w:val="18"/>
                  <w:szCs w:val="18"/>
                  <w:rPrChange w:id="199" w:author="Peter Colohan" w:date="2021-03-31T10:10:00Z">
                    <w:rPr>
                      <w:rStyle w:val="Hyperlink"/>
                      <w:rFonts w:ascii="Calibri Light" w:hAnsi="Calibri Light" w:cs="Calibri Light"/>
                      <w:sz w:val="20"/>
                      <w:szCs w:val="20"/>
                    </w:rPr>
                  </w:rPrChange>
                </w:rPr>
                <w:t>david.harris@water.ca.gov</w:t>
              </w:r>
              <w:r w:rsidRPr="00960612">
                <w:rPr>
                  <w:rStyle w:val="normaltextrun"/>
                  <w:rFonts w:asciiTheme="majorHAnsi" w:hAnsiTheme="majorHAnsi" w:cstheme="majorHAnsi"/>
                  <w:color w:val="000000"/>
                  <w:sz w:val="18"/>
                  <w:szCs w:val="18"/>
                  <w:rPrChange w:id="200" w:author="Peter Colohan" w:date="2021-03-31T10:10:00Z">
                    <w:rPr>
                      <w:rStyle w:val="normaltextrun"/>
                      <w:rFonts w:ascii="Calibri Light" w:hAnsi="Calibri Light" w:cs="Calibri Light"/>
                      <w:color w:val="000000"/>
                      <w:sz w:val="20"/>
                      <w:szCs w:val="20"/>
                    </w:rPr>
                  </w:rPrChange>
                </w:rPr>
                <w:fldChar w:fldCharType="end"/>
              </w:r>
            </w:ins>
            <w:ins w:id="201" w:author="Peter Colohan" w:date="2021-03-31T09:58:00Z">
              <w:r w:rsidRPr="00960612">
                <w:rPr>
                  <w:rStyle w:val="eop"/>
                  <w:rFonts w:asciiTheme="majorHAnsi" w:hAnsiTheme="majorHAnsi" w:cstheme="majorHAnsi"/>
                  <w:color w:val="000000"/>
                  <w:sz w:val="18"/>
                  <w:szCs w:val="18"/>
                  <w:rPrChange w:id="202" w:author="Peter Colohan" w:date="2021-03-31T10:10:00Z">
                    <w:rPr>
                      <w:rStyle w:val="eop"/>
                      <w:rFonts w:ascii="Calibri Light" w:hAnsi="Calibri Light" w:cs="Calibri Light"/>
                      <w:color w:val="000000"/>
                      <w:sz w:val="20"/>
                      <w:szCs w:val="20"/>
                    </w:rPr>
                  </w:rPrChange>
                </w:rPr>
                <w:t> </w:t>
              </w:r>
            </w:ins>
          </w:p>
        </w:tc>
      </w:tr>
      <w:tr w:rsidR="007250FC" w14:paraId="4BFEB6DF" w14:textId="77777777" w:rsidTr="003217D7">
        <w:trPr>
          <w:ins w:id="203" w:author="Peter Colohan" w:date="2021-03-31T10:11:00Z"/>
        </w:trPr>
        <w:tc>
          <w:tcPr>
            <w:tcW w:w="804" w:type="dxa"/>
            <w:tcBorders>
              <w:top w:val="nil"/>
              <w:left w:val="nil"/>
              <w:bottom w:val="single" w:sz="6" w:space="0" w:color="auto"/>
              <w:right w:val="single" w:sz="6" w:space="0" w:color="auto"/>
            </w:tcBorders>
            <w:shd w:val="clear" w:color="auto" w:fill="auto"/>
            <w:hideMark/>
          </w:tcPr>
          <w:p w14:paraId="34FEAD1D" w14:textId="77777777" w:rsidR="007250FC" w:rsidRPr="003217D7" w:rsidRDefault="007250FC" w:rsidP="003217D7">
            <w:pPr>
              <w:pStyle w:val="paragraph"/>
              <w:textAlignment w:val="baseline"/>
              <w:rPr>
                <w:ins w:id="204" w:author="Peter Colohan" w:date="2021-03-31T10:11:00Z"/>
                <w:rFonts w:asciiTheme="majorHAnsi" w:hAnsiTheme="majorHAnsi" w:cstheme="majorHAnsi"/>
                <w:sz w:val="18"/>
                <w:szCs w:val="18"/>
              </w:rPr>
            </w:pPr>
            <w:ins w:id="205" w:author="Peter Colohan" w:date="2021-03-31T10:11:00Z">
              <w:r w:rsidRPr="003217D7">
                <w:rPr>
                  <w:rStyle w:val="normaltextrun"/>
                  <w:rFonts w:asciiTheme="majorHAnsi" w:hAnsiTheme="majorHAnsi" w:cstheme="majorHAnsi"/>
                  <w:sz w:val="18"/>
                  <w:szCs w:val="18"/>
                </w:rPr>
                <w:t>Chris</w:t>
              </w:r>
              <w:r w:rsidRPr="003217D7">
                <w:rPr>
                  <w:rStyle w:val="eop"/>
                  <w:rFonts w:asciiTheme="majorHAnsi" w:hAnsiTheme="majorHAnsi" w:cstheme="majorHAnsi"/>
                  <w:sz w:val="18"/>
                  <w:szCs w:val="18"/>
                </w:rPr>
                <w:t> </w:t>
              </w:r>
            </w:ins>
          </w:p>
        </w:tc>
        <w:tc>
          <w:tcPr>
            <w:tcW w:w="1590" w:type="dxa"/>
            <w:tcBorders>
              <w:top w:val="nil"/>
              <w:left w:val="nil"/>
              <w:bottom w:val="single" w:sz="6" w:space="0" w:color="auto"/>
              <w:right w:val="single" w:sz="6" w:space="0" w:color="auto"/>
            </w:tcBorders>
            <w:shd w:val="clear" w:color="auto" w:fill="auto"/>
            <w:hideMark/>
          </w:tcPr>
          <w:p w14:paraId="29440070" w14:textId="77777777" w:rsidR="007250FC" w:rsidRPr="003217D7" w:rsidRDefault="007250FC" w:rsidP="003217D7">
            <w:pPr>
              <w:pStyle w:val="paragraph"/>
              <w:textAlignment w:val="baseline"/>
              <w:rPr>
                <w:ins w:id="206" w:author="Peter Colohan" w:date="2021-03-31T10:11:00Z"/>
                <w:rFonts w:asciiTheme="majorHAnsi" w:hAnsiTheme="majorHAnsi" w:cstheme="majorHAnsi"/>
                <w:sz w:val="18"/>
                <w:szCs w:val="18"/>
              </w:rPr>
            </w:pPr>
            <w:ins w:id="207" w:author="Peter Colohan" w:date="2021-03-31T10:11:00Z">
              <w:r w:rsidRPr="003217D7">
                <w:rPr>
                  <w:rStyle w:val="normaltextrun"/>
                  <w:rFonts w:asciiTheme="majorHAnsi" w:hAnsiTheme="majorHAnsi" w:cstheme="majorHAnsi"/>
                  <w:sz w:val="18"/>
                  <w:szCs w:val="18"/>
                </w:rPr>
                <w:t>McCready</w:t>
              </w:r>
              <w:r w:rsidRPr="003217D7">
                <w:rPr>
                  <w:rStyle w:val="eop"/>
                  <w:rFonts w:asciiTheme="majorHAnsi" w:hAnsiTheme="majorHAnsi" w:cstheme="majorHAnsi"/>
                  <w:sz w:val="18"/>
                  <w:szCs w:val="18"/>
                </w:rPr>
                <w:t> </w:t>
              </w:r>
            </w:ins>
          </w:p>
        </w:tc>
        <w:tc>
          <w:tcPr>
            <w:tcW w:w="3067" w:type="dxa"/>
            <w:tcBorders>
              <w:top w:val="nil"/>
              <w:left w:val="nil"/>
              <w:bottom w:val="single" w:sz="6" w:space="0" w:color="auto"/>
              <w:right w:val="single" w:sz="6" w:space="0" w:color="auto"/>
            </w:tcBorders>
            <w:shd w:val="clear" w:color="auto" w:fill="auto"/>
            <w:hideMark/>
          </w:tcPr>
          <w:p w14:paraId="30D1866E" w14:textId="77777777" w:rsidR="007250FC" w:rsidRPr="003217D7" w:rsidRDefault="007250FC" w:rsidP="003217D7">
            <w:pPr>
              <w:pStyle w:val="paragraph"/>
              <w:textAlignment w:val="baseline"/>
              <w:rPr>
                <w:ins w:id="208" w:author="Peter Colohan" w:date="2021-03-31T10:11:00Z"/>
                <w:rFonts w:asciiTheme="majorHAnsi" w:hAnsiTheme="majorHAnsi" w:cstheme="majorHAnsi"/>
                <w:sz w:val="18"/>
                <w:szCs w:val="18"/>
              </w:rPr>
            </w:pPr>
            <w:ins w:id="209" w:author="Peter Colohan" w:date="2021-03-31T10:11:00Z">
              <w:r w:rsidRPr="003217D7">
                <w:rPr>
                  <w:rStyle w:val="normaltextrun"/>
                  <w:rFonts w:asciiTheme="majorHAnsi" w:hAnsiTheme="majorHAnsi" w:cstheme="majorHAnsi"/>
                  <w:sz w:val="18"/>
                  <w:szCs w:val="18"/>
                </w:rPr>
                <w:t>CA-DWR, Div. of Planning (TSID)</w:t>
              </w:r>
              <w:r w:rsidRPr="003217D7">
                <w:rPr>
                  <w:rStyle w:val="eop"/>
                  <w:rFonts w:asciiTheme="majorHAnsi" w:hAnsiTheme="majorHAnsi" w:cstheme="majorHAnsi"/>
                  <w:sz w:val="18"/>
                  <w:szCs w:val="18"/>
                </w:rPr>
                <w:t> </w:t>
              </w:r>
            </w:ins>
          </w:p>
        </w:tc>
        <w:tc>
          <w:tcPr>
            <w:tcW w:w="3898" w:type="dxa"/>
            <w:tcBorders>
              <w:top w:val="nil"/>
              <w:left w:val="nil"/>
              <w:bottom w:val="single" w:sz="6" w:space="0" w:color="auto"/>
              <w:right w:val="single" w:sz="6" w:space="0" w:color="auto"/>
            </w:tcBorders>
            <w:shd w:val="clear" w:color="auto" w:fill="auto"/>
            <w:hideMark/>
          </w:tcPr>
          <w:p w14:paraId="711EF736" w14:textId="77777777" w:rsidR="007250FC" w:rsidRPr="003217D7" w:rsidRDefault="007250FC" w:rsidP="003217D7">
            <w:pPr>
              <w:pStyle w:val="paragraph"/>
              <w:textAlignment w:val="baseline"/>
              <w:rPr>
                <w:ins w:id="210" w:author="Peter Colohan" w:date="2021-03-31T10:11:00Z"/>
                <w:rFonts w:asciiTheme="majorHAnsi" w:hAnsiTheme="majorHAnsi" w:cstheme="majorHAnsi"/>
                <w:sz w:val="18"/>
                <w:szCs w:val="18"/>
              </w:rPr>
            </w:pPr>
            <w:ins w:id="211" w:author="Peter Colohan" w:date="2021-03-31T10:11:00Z">
              <w:r>
                <w:rPr>
                  <w:rStyle w:val="normaltextrun"/>
                  <w:rFonts w:asciiTheme="majorHAnsi" w:hAnsiTheme="majorHAnsi" w:cstheme="majorHAnsi"/>
                  <w:color w:val="000000"/>
                  <w:sz w:val="18"/>
                  <w:szCs w:val="18"/>
                </w:rPr>
                <w:fldChar w:fldCharType="begin"/>
              </w:r>
              <w:r>
                <w:rPr>
                  <w:rStyle w:val="normaltextrun"/>
                  <w:rFonts w:asciiTheme="majorHAnsi" w:hAnsiTheme="majorHAnsi" w:cstheme="majorHAnsi"/>
                  <w:color w:val="000000"/>
                  <w:sz w:val="18"/>
                  <w:szCs w:val="18"/>
                </w:rPr>
                <w:instrText xml:space="preserve"> HYPERLINK "mailto:</w:instrText>
              </w:r>
              <w:r w:rsidRPr="003217D7">
                <w:rPr>
                  <w:rStyle w:val="normaltextrun"/>
                  <w:rFonts w:asciiTheme="majorHAnsi" w:hAnsiTheme="majorHAnsi" w:cstheme="majorHAnsi"/>
                  <w:color w:val="000000"/>
                  <w:sz w:val="18"/>
                  <w:szCs w:val="18"/>
                </w:rPr>
                <w:instrText>christina.mccready@water.ca.gov</w:instrText>
              </w:r>
              <w:r>
                <w:rPr>
                  <w:rStyle w:val="normaltextrun"/>
                  <w:rFonts w:asciiTheme="majorHAnsi" w:hAnsiTheme="majorHAnsi" w:cstheme="majorHAnsi"/>
                  <w:color w:val="000000"/>
                  <w:sz w:val="18"/>
                  <w:szCs w:val="18"/>
                </w:rPr>
                <w:instrText xml:space="preserve">" </w:instrText>
              </w:r>
              <w:r>
                <w:rPr>
                  <w:rStyle w:val="normaltextrun"/>
                  <w:rFonts w:asciiTheme="majorHAnsi" w:hAnsiTheme="majorHAnsi" w:cstheme="majorHAnsi"/>
                  <w:color w:val="000000"/>
                  <w:sz w:val="18"/>
                  <w:szCs w:val="18"/>
                </w:rPr>
                <w:fldChar w:fldCharType="separate"/>
              </w:r>
              <w:r w:rsidRPr="003217D7">
                <w:rPr>
                  <w:rStyle w:val="Hyperlink"/>
                  <w:rFonts w:asciiTheme="majorHAnsi" w:hAnsiTheme="majorHAnsi" w:cstheme="majorHAnsi"/>
                  <w:sz w:val="18"/>
                  <w:szCs w:val="18"/>
                </w:rPr>
                <w:t>christina.mccready@water.ca.gov</w:t>
              </w:r>
              <w:r>
                <w:rPr>
                  <w:rStyle w:val="normaltextrun"/>
                  <w:rFonts w:asciiTheme="majorHAnsi" w:hAnsiTheme="majorHAnsi" w:cstheme="majorHAnsi"/>
                  <w:color w:val="000000"/>
                  <w:sz w:val="18"/>
                  <w:szCs w:val="18"/>
                </w:rPr>
                <w:fldChar w:fldCharType="end"/>
              </w:r>
              <w:r w:rsidRPr="003217D7">
                <w:rPr>
                  <w:rStyle w:val="eop"/>
                  <w:rFonts w:asciiTheme="majorHAnsi" w:hAnsiTheme="majorHAnsi" w:cstheme="majorHAnsi"/>
                  <w:color w:val="000000"/>
                  <w:sz w:val="18"/>
                  <w:szCs w:val="18"/>
                </w:rPr>
                <w:t> </w:t>
              </w:r>
            </w:ins>
          </w:p>
        </w:tc>
      </w:tr>
      <w:tr w:rsidR="007250FC" w14:paraId="5C6B69ED" w14:textId="77777777" w:rsidTr="003217D7">
        <w:trPr>
          <w:ins w:id="212" w:author="Peter Colohan" w:date="2021-03-31T10:10:00Z"/>
        </w:trPr>
        <w:tc>
          <w:tcPr>
            <w:tcW w:w="804" w:type="dxa"/>
            <w:tcBorders>
              <w:top w:val="nil"/>
              <w:left w:val="nil"/>
              <w:bottom w:val="single" w:sz="6" w:space="0" w:color="auto"/>
              <w:right w:val="single" w:sz="6" w:space="0" w:color="auto"/>
            </w:tcBorders>
            <w:shd w:val="clear" w:color="auto" w:fill="auto"/>
          </w:tcPr>
          <w:p w14:paraId="302D10E4" w14:textId="77777777" w:rsidR="007250FC" w:rsidRPr="003217D7" w:rsidRDefault="007250FC" w:rsidP="003217D7">
            <w:pPr>
              <w:pStyle w:val="paragraph"/>
              <w:textAlignment w:val="baseline"/>
              <w:rPr>
                <w:ins w:id="213" w:author="Peter Colohan" w:date="2021-03-31T10:10:00Z"/>
                <w:rFonts w:asciiTheme="majorHAnsi" w:hAnsiTheme="majorHAnsi" w:cstheme="majorHAnsi"/>
                <w:sz w:val="18"/>
                <w:szCs w:val="18"/>
              </w:rPr>
            </w:pPr>
            <w:ins w:id="214" w:author="Peter Colohan" w:date="2021-03-31T10:10:00Z">
              <w:r w:rsidRPr="003217D7">
                <w:rPr>
                  <w:rFonts w:asciiTheme="majorHAnsi" w:hAnsiTheme="majorHAnsi" w:cstheme="majorHAnsi"/>
                  <w:sz w:val="18"/>
                  <w:szCs w:val="18"/>
                </w:rPr>
                <w:t>Tara</w:t>
              </w:r>
            </w:ins>
          </w:p>
        </w:tc>
        <w:tc>
          <w:tcPr>
            <w:tcW w:w="1590" w:type="dxa"/>
            <w:tcBorders>
              <w:top w:val="nil"/>
              <w:left w:val="nil"/>
              <w:bottom w:val="single" w:sz="6" w:space="0" w:color="auto"/>
              <w:right w:val="single" w:sz="6" w:space="0" w:color="auto"/>
            </w:tcBorders>
            <w:shd w:val="clear" w:color="auto" w:fill="auto"/>
          </w:tcPr>
          <w:p w14:paraId="4BEDD44B" w14:textId="77777777" w:rsidR="007250FC" w:rsidRPr="003217D7" w:rsidRDefault="007250FC" w:rsidP="003217D7">
            <w:pPr>
              <w:pStyle w:val="paragraph"/>
              <w:textAlignment w:val="baseline"/>
              <w:rPr>
                <w:ins w:id="215" w:author="Peter Colohan" w:date="2021-03-31T10:10:00Z"/>
                <w:rFonts w:asciiTheme="majorHAnsi" w:hAnsiTheme="majorHAnsi" w:cstheme="majorHAnsi"/>
                <w:sz w:val="18"/>
                <w:szCs w:val="18"/>
              </w:rPr>
            </w:pPr>
            <w:ins w:id="216" w:author="Peter Colohan" w:date="2021-03-31T10:10:00Z">
              <w:r w:rsidRPr="003217D7">
                <w:rPr>
                  <w:rFonts w:asciiTheme="majorHAnsi" w:hAnsiTheme="majorHAnsi" w:cstheme="majorHAnsi"/>
                  <w:sz w:val="18"/>
                  <w:szCs w:val="18"/>
                </w:rPr>
                <w:t>Moran</w:t>
              </w:r>
            </w:ins>
          </w:p>
        </w:tc>
        <w:tc>
          <w:tcPr>
            <w:tcW w:w="3067" w:type="dxa"/>
            <w:tcBorders>
              <w:top w:val="nil"/>
              <w:left w:val="nil"/>
              <w:bottom w:val="single" w:sz="6" w:space="0" w:color="auto"/>
              <w:right w:val="single" w:sz="6" w:space="0" w:color="auto"/>
            </w:tcBorders>
            <w:shd w:val="clear" w:color="auto" w:fill="auto"/>
          </w:tcPr>
          <w:p w14:paraId="7DF61670" w14:textId="77777777" w:rsidR="007250FC" w:rsidRPr="003217D7" w:rsidRDefault="007250FC" w:rsidP="003217D7">
            <w:pPr>
              <w:pStyle w:val="paragraph"/>
              <w:textAlignment w:val="baseline"/>
              <w:rPr>
                <w:ins w:id="217" w:author="Peter Colohan" w:date="2021-03-31T10:10:00Z"/>
                <w:rFonts w:asciiTheme="majorHAnsi" w:hAnsiTheme="majorHAnsi" w:cstheme="majorHAnsi"/>
                <w:sz w:val="18"/>
                <w:szCs w:val="18"/>
              </w:rPr>
            </w:pPr>
            <w:ins w:id="218" w:author="Peter Colohan" w:date="2021-03-31T10:10:00Z">
              <w:r w:rsidRPr="003217D7">
                <w:rPr>
                  <w:rFonts w:asciiTheme="majorHAnsi" w:hAnsiTheme="majorHAnsi" w:cstheme="majorHAnsi"/>
                  <w:sz w:val="18"/>
                  <w:szCs w:val="18"/>
                </w:rPr>
                <w:t>California Water Data Consortium</w:t>
              </w:r>
            </w:ins>
          </w:p>
        </w:tc>
        <w:tc>
          <w:tcPr>
            <w:tcW w:w="3898" w:type="dxa"/>
            <w:tcBorders>
              <w:top w:val="nil"/>
              <w:left w:val="nil"/>
              <w:bottom w:val="single" w:sz="6" w:space="0" w:color="auto"/>
              <w:right w:val="single" w:sz="6" w:space="0" w:color="auto"/>
            </w:tcBorders>
            <w:shd w:val="clear" w:color="auto" w:fill="auto"/>
          </w:tcPr>
          <w:p w14:paraId="64C7B4AE" w14:textId="77777777" w:rsidR="007250FC" w:rsidRPr="003217D7" w:rsidRDefault="007250FC" w:rsidP="003217D7">
            <w:pPr>
              <w:pStyle w:val="paragraph"/>
              <w:textAlignment w:val="baseline"/>
              <w:rPr>
                <w:ins w:id="219" w:author="Peter Colohan" w:date="2021-03-31T10:10:00Z"/>
                <w:rFonts w:asciiTheme="majorHAnsi" w:hAnsiTheme="majorHAnsi" w:cstheme="majorHAnsi"/>
                <w:sz w:val="18"/>
                <w:szCs w:val="18"/>
              </w:rPr>
            </w:pPr>
            <w:ins w:id="220" w:author="Peter Colohan" w:date="2021-03-31T10:10:00Z">
              <w:r w:rsidRPr="003217D7">
                <w:rPr>
                  <w:rFonts w:asciiTheme="majorHAnsi" w:hAnsiTheme="majorHAnsi" w:cstheme="majorHAnsi"/>
                  <w:sz w:val="18"/>
                  <w:szCs w:val="18"/>
                </w:rPr>
                <w:t>tmoran@cawaterdata.org</w:t>
              </w:r>
            </w:ins>
          </w:p>
        </w:tc>
      </w:tr>
    </w:tbl>
    <w:p w14:paraId="5E78E556" w14:textId="77777777" w:rsidR="00EC4613" w:rsidDel="00960612" w:rsidRDefault="00EC4613" w:rsidP="001508C5">
      <w:pPr>
        <w:pStyle w:val="Normal1"/>
        <w:rPr>
          <w:del w:id="221" w:author="Peter Colohan" w:date="2021-03-31T10:04:00Z"/>
          <w:rFonts w:ascii="Times" w:eastAsia="Times" w:hAnsi="Times" w:cs="Times"/>
          <w:i/>
          <w:sz w:val="20"/>
          <w:szCs w:val="20"/>
        </w:rPr>
      </w:pPr>
    </w:p>
    <w:p w14:paraId="01B81212" w14:textId="6CE63AB7" w:rsidR="00AA1210" w:rsidRDefault="00AA1210"/>
    <w:sectPr w:rsidR="00AA1210">
      <w:headerReference w:type="even" r:id="rId22"/>
      <w:headerReference w:type="default" r:id="rId23"/>
      <w:footerReference w:type="default" r:id="rId24"/>
      <w:headerReference w:type="first" r:id="rId2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cCready, Christina@DWR" w:date="2021-03-21T15:32:00Z" w:initials="crgm">
    <w:p w14:paraId="6E9B6223" w14:textId="77777777" w:rsidR="00997225" w:rsidRDefault="00997225">
      <w:pPr>
        <w:pStyle w:val="CommentText"/>
      </w:pPr>
      <w:r>
        <w:rPr>
          <w:rStyle w:val="CommentReference"/>
        </w:rPr>
        <w:annotationRef/>
      </w:r>
      <w:r w:rsidR="006C7C35">
        <w:t>Michael Anderson’s comments:</w:t>
      </w:r>
    </w:p>
    <w:p w14:paraId="404254F2" w14:textId="2AEDAE0B" w:rsidR="006C7C35" w:rsidRDefault="006C7C35">
      <w:pPr>
        <w:pStyle w:val="CommentText"/>
      </w:pPr>
      <w:r>
        <w:t>“</w:t>
      </w:r>
      <w:r>
        <w:rPr>
          <w:rFonts w:eastAsia="Times New Roman"/>
          <w:color w:val="000000"/>
        </w:rPr>
        <w:t xml:space="preserve">[T]he </w:t>
      </w:r>
      <w:proofErr w:type="gramStart"/>
      <w:r>
        <w:rPr>
          <w:rFonts w:eastAsia="Times New Roman"/>
          <w:color w:val="000000"/>
        </w:rPr>
        <w:t>document</w:t>
      </w:r>
      <w:proofErr w:type="gramEnd"/>
      <w:r>
        <w:rPr>
          <w:rFonts w:eastAsia="Times New Roman"/>
          <w:color w:val="000000"/>
        </w:rPr>
        <w:t>…cites relevant information and sets out on a course that would be helpful for the SB19 process.  The one item I found missing from the concept proposal is the estimated FTE and costs that would be associated with maintaining the system after its deployment and use during any future SB19 or other related stream gaging improvements.  That will be a key element to the Department's reports to the Legislature.”</w:t>
      </w:r>
    </w:p>
  </w:comment>
  <w:comment w:id="1" w:author="Peter Colohan" w:date="2021-03-30T14:06:00Z" w:initials="PC">
    <w:p w14:paraId="7091D477" w14:textId="282DCBD0" w:rsidR="00E03D1C" w:rsidRDefault="00E03D1C">
      <w:pPr>
        <w:pStyle w:val="CommentText"/>
      </w:pPr>
      <w:r>
        <w:rPr>
          <w:rStyle w:val="CommentReference"/>
        </w:rPr>
        <w:annotationRef/>
      </w:r>
      <w:r>
        <w:t>Check in with Dan Schulz; we expect this could be incorporated into the duty set of an existing DWR or SWCB employee, not more than 10 to 20% of their time.</w:t>
      </w:r>
    </w:p>
  </w:comment>
  <w:comment w:id="9" w:author="Hill, Jeremy@DWR" w:date="2021-03-17T16:54:00Z" w:initials="HJ">
    <w:p w14:paraId="190B6785" w14:textId="64128343" w:rsidR="009A3BA4" w:rsidRDefault="009A3BA4">
      <w:pPr>
        <w:pStyle w:val="CommentText"/>
      </w:pPr>
      <w:r>
        <w:rPr>
          <w:rStyle w:val="CommentReference"/>
        </w:rPr>
        <w:annotationRef/>
      </w:r>
      <w:r>
        <w:t xml:space="preserve">Are there any </w:t>
      </w:r>
      <w:r w:rsidR="00507000">
        <w:t xml:space="preserve">other </w:t>
      </w:r>
      <w:r>
        <w:t>obvious databases that were left out of the TNC study?</w:t>
      </w:r>
      <w:r w:rsidR="00180452">
        <w:t xml:space="preserve"> </w:t>
      </w:r>
      <w:r w:rsidR="00507000">
        <w:t>I’m j</w:t>
      </w:r>
      <w:r w:rsidR="00180452">
        <w:t xml:space="preserve">ust trying </w:t>
      </w:r>
      <w:r w:rsidR="00497E4D">
        <w:t>to understand</w:t>
      </w:r>
      <w:r w:rsidR="00180452">
        <w:t xml:space="preserve"> how much was left out of th</w:t>
      </w:r>
      <w:r w:rsidR="00DF5A91">
        <w:t>at</w:t>
      </w:r>
      <w:r w:rsidR="00180452">
        <w:t xml:space="preserve"> study</w:t>
      </w:r>
      <w:r w:rsidR="00507000">
        <w:t xml:space="preserve"> and what additional data sources need to be explored.</w:t>
      </w:r>
    </w:p>
  </w:comment>
  <w:comment w:id="10" w:author="Peter Colohan" w:date="2021-03-30T14:08:00Z" w:initials="PC">
    <w:p w14:paraId="7FF0AB60" w14:textId="0947F661" w:rsidR="00E03D1C" w:rsidRDefault="00E03D1C">
      <w:pPr>
        <w:pStyle w:val="CommentText"/>
      </w:pPr>
      <w:r>
        <w:rPr>
          <w:rStyle w:val="CommentReference"/>
        </w:rPr>
        <w:annotationRef/>
      </w:r>
      <w:r>
        <w:t xml:space="preserve">The obvious data sets missing </w:t>
      </w:r>
      <w:proofErr w:type="gramStart"/>
      <w:r>
        <w:t>are</w:t>
      </w:r>
      <w:proofErr w:type="gramEnd"/>
      <w:r>
        <w:t xml:space="preserve"> all local and private </w:t>
      </w:r>
      <w:proofErr w:type="spellStart"/>
      <w:r>
        <w:t>streamgage</w:t>
      </w:r>
      <w:proofErr w:type="spellEnd"/>
      <w:r>
        <w:t xml:space="preserve"> data not currently held by CDEC.  DWR, SCWB and perhaps the PAT need to reflect on whether this project should be expanded to encompass those data sets in the future.</w:t>
      </w:r>
    </w:p>
  </w:comment>
  <w:comment w:id="11" w:author="Hill, Jeremy@DWR" w:date="2021-03-17T16:53:00Z" w:initials="HJ">
    <w:p w14:paraId="7E710E0B" w14:textId="6ED5CED5" w:rsidR="009A3BA4" w:rsidRDefault="009A3BA4">
      <w:pPr>
        <w:pStyle w:val="CommentText"/>
      </w:pPr>
      <w:r>
        <w:rPr>
          <w:rStyle w:val="CommentReference"/>
        </w:rPr>
        <w:annotationRef/>
      </w:r>
      <w:r w:rsidR="001B4F38">
        <w:t>The</w:t>
      </w:r>
      <w:r>
        <w:t xml:space="preserve"> overlapping </w:t>
      </w:r>
      <w:r w:rsidR="00180452">
        <w:t xml:space="preserve">records could </w:t>
      </w:r>
      <w:r w:rsidR="001B4F38">
        <w:t xml:space="preserve">actually </w:t>
      </w:r>
      <w:r w:rsidR="00180452">
        <w:t xml:space="preserve">be </w:t>
      </w:r>
      <w:r>
        <w:t>advantageous</w:t>
      </w:r>
      <w:r w:rsidR="00180452">
        <w:t xml:space="preserve"> for the purpose</w:t>
      </w:r>
      <w:r>
        <w:t xml:space="preserve"> </w:t>
      </w:r>
      <w:r w:rsidR="00180452">
        <w:t xml:space="preserve">of IoW </w:t>
      </w:r>
      <w:r>
        <w:t>(accessibility,</w:t>
      </w:r>
      <w:r w:rsidR="00180452">
        <w:t xml:space="preserve"> redundancy</w:t>
      </w:r>
      <w:r w:rsidR="001960B1">
        <w:t>,</w:t>
      </w:r>
      <w:r>
        <w:t xml:space="preserve"> etc.)</w:t>
      </w:r>
      <w:r w:rsidR="00841FC9">
        <w:t>.</w:t>
      </w:r>
    </w:p>
  </w:comment>
  <w:comment w:id="12" w:author="Peter Colohan" w:date="2021-03-30T14:10:00Z" w:initials="PC">
    <w:p w14:paraId="28C396F8" w14:textId="644C72CE" w:rsidR="00E03D1C" w:rsidRDefault="00E03D1C">
      <w:pPr>
        <w:pStyle w:val="CommentText"/>
      </w:pPr>
      <w:r>
        <w:rPr>
          <w:rStyle w:val="CommentReference"/>
        </w:rPr>
        <w:annotationRef/>
      </w:r>
      <w:r>
        <w:t xml:space="preserve"> Redundancy can be considered valuable if redundant data are clearly identified and well described with metadata.  Unknown redundancies, however, are best understood as an inefficiency, as they introduce data cleaning and curation requirements when pulling data from multiple sources. </w:t>
      </w:r>
      <w:r>
        <w:t>For the purposes of SB19, SCWB has already developed a process for de-duplicating records.</w:t>
      </w:r>
    </w:p>
  </w:comment>
  <w:comment w:id="26" w:author="Hill, Jeremy@DWR" w:date="2021-03-17T16:56:00Z" w:initials="HJ">
    <w:p w14:paraId="6645E21D" w14:textId="27A9472B" w:rsidR="009A3BA4" w:rsidRDefault="009A3BA4">
      <w:pPr>
        <w:pStyle w:val="CommentText"/>
      </w:pPr>
      <w:r>
        <w:rPr>
          <w:rStyle w:val="CommentReference"/>
        </w:rPr>
        <w:annotationRef/>
      </w:r>
      <w:r w:rsidR="00497E4D">
        <w:t>It w</w:t>
      </w:r>
      <w:r>
        <w:t xml:space="preserve">ould be helpful to </w:t>
      </w:r>
      <w:r w:rsidR="00626BF9">
        <w:t xml:space="preserve">briefly </w:t>
      </w:r>
      <w:r>
        <w:t xml:space="preserve">discuss what this is… a program, a concept, an interagency </w:t>
      </w:r>
      <w:r w:rsidR="00626BF9">
        <w:t xml:space="preserve">working </w:t>
      </w:r>
      <w:r>
        <w:t>group</w:t>
      </w:r>
      <w:r w:rsidR="00626BF9">
        <w:t>… all three</w:t>
      </w:r>
      <w:r>
        <w:t>?</w:t>
      </w:r>
      <w:r w:rsidR="00E03D1C">
        <w:t xml:space="preserve">   </w:t>
      </w:r>
    </w:p>
  </w:comment>
  <w:comment w:id="27" w:author="Peter Colohan" w:date="2021-03-30T14:14:00Z" w:initials="PC">
    <w:p w14:paraId="241C00CF" w14:textId="6050BF26" w:rsidR="00E03D1C" w:rsidRDefault="00E03D1C">
      <w:pPr>
        <w:pStyle w:val="CommentText"/>
      </w:pPr>
      <w:r>
        <w:rPr>
          <w:rStyle w:val="CommentReference"/>
        </w:rPr>
        <w:annotationRef/>
      </w:r>
      <w:r>
        <w:t>See clarifying language.</w:t>
      </w:r>
    </w:p>
  </w:comment>
  <w:comment w:id="31" w:author="Hill, Jeremy@DWR" w:date="2021-03-18T09:48:00Z" w:initials="HJ">
    <w:p w14:paraId="23403238" w14:textId="71909DE8" w:rsidR="00597134" w:rsidRDefault="00597134">
      <w:pPr>
        <w:pStyle w:val="CommentText"/>
      </w:pPr>
      <w:r>
        <w:rPr>
          <w:rStyle w:val="CommentReference"/>
        </w:rPr>
        <w:annotationRef/>
      </w:r>
      <w:r w:rsidR="00244C8A">
        <w:t>C</w:t>
      </w:r>
      <w:r>
        <w:t xml:space="preserve">ould this be the Open Data Portal or </w:t>
      </w:r>
      <w:r w:rsidR="00244C8A">
        <w:t>a similar</w:t>
      </w:r>
      <w:r>
        <w:t xml:space="preserve"> existing platform?  </w:t>
      </w:r>
    </w:p>
  </w:comment>
  <w:comment w:id="32" w:author="Peter Colohan" w:date="2021-03-30T14:15:00Z" w:initials="PC">
    <w:p w14:paraId="6CC29341" w14:textId="77777777" w:rsidR="00E03D1C" w:rsidRDefault="00E03D1C">
      <w:pPr>
        <w:pStyle w:val="CommentText"/>
      </w:pPr>
      <w:r>
        <w:rPr>
          <w:rStyle w:val="CommentReference"/>
        </w:rPr>
        <w:annotationRef/>
      </w:r>
      <w:r>
        <w:t>The data will be published via the Open Data Portal, but the portal as currently configured for this kind data management from heterogenous data sources.</w:t>
      </w:r>
    </w:p>
    <w:p w14:paraId="5406C8B0" w14:textId="66B299C9" w:rsidR="00E03D1C" w:rsidRDefault="00E03D1C">
      <w:pPr>
        <w:pStyle w:val="CommentText"/>
      </w:pPr>
    </w:p>
  </w:comment>
  <w:comment w:id="40" w:author="Hill, Jeremy@DWR" w:date="2021-03-17T17:07:00Z" w:initials="HJ">
    <w:p w14:paraId="5E2F1FFF" w14:textId="12A2F878" w:rsidR="00180452" w:rsidRDefault="00180452">
      <w:pPr>
        <w:pStyle w:val="CommentText"/>
      </w:pPr>
      <w:r>
        <w:rPr>
          <w:rStyle w:val="CommentReference"/>
        </w:rPr>
        <w:annotationRef/>
      </w:r>
      <w:r>
        <w:t>Does not match #2 above – hydrographic or geographic?</w:t>
      </w:r>
    </w:p>
  </w:comment>
  <w:comment w:id="41" w:author="Peter Colohan" w:date="2021-03-30T14:29:00Z" w:initials="PC">
    <w:p w14:paraId="0E235198" w14:textId="288B5B2F" w:rsidR="00932C61" w:rsidRDefault="00932C61">
      <w:pPr>
        <w:pStyle w:val="CommentText"/>
      </w:pPr>
      <w:r>
        <w:rPr>
          <w:rStyle w:val="CommentReference"/>
        </w:rPr>
        <w:annotationRef/>
      </w:r>
      <w:r>
        <w:rPr>
          <w:rStyle w:val="CommentReference"/>
        </w:rPr>
        <w:t>See resolution above</w:t>
      </w:r>
    </w:p>
  </w:comment>
  <w:comment w:id="38" w:author="McCready, Christina@DWR" w:date="2021-03-21T15:38:00Z" w:initials="crgm">
    <w:p w14:paraId="02483C26" w14:textId="77777777" w:rsidR="00AC160B" w:rsidRPr="00B24D5F" w:rsidRDefault="00AC160B">
      <w:pPr>
        <w:pStyle w:val="CommentText"/>
      </w:pPr>
      <w:r w:rsidRPr="00B24D5F">
        <w:rPr>
          <w:rStyle w:val="CommentReference"/>
          <w:sz w:val="24"/>
          <w:szCs w:val="24"/>
        </w:rPr>
        <w:annotationRef/>
      </w:r>
      <w:r w:rsidRPr="00B24D5F">
        <w:t>Jane</w:t>
      </w:r>
      <w:r w:rsidR="008F77E1" w:rsidRPr="00B24D5F">
        <w:t xml:space="preserve"> Schafer-Kramer’s comments:</w:t>
      </w:r>
    </w:p>
    <w:p w14:paraId="5CA52249" w14:textId="77777777" w:rsidR="008F77E1" w:rsidRPr="00B24D5F" w:rsidRDefault="008F77E1" w:rsidP="008F77E1">
      <w:pPr>
        <w:rPr>
          <w:rFonts w:ascii="Calibri" w:hAnsi="Calibri" w:cs="Calibri"/>
        </w:rPr>
      </w:pPr>
      <w:r w:rsidRPr="00B24D5F">
        <w:rPr>
          <w:rFonts w:ascii="Calibri" w:hAnsi="Calibri" w:cs="Calibri"/>
        </w:rPr>
        <w:t xml:space="preserve">“The NHD Stewardship Program has already begun work on a task that aligns with Task 2 of this Concept Note: “Develop and pilot a method for linking published sensor metadata with hydrographic data.”  Our CSU partners have identified all of the active CDEC stations that have a flow sensor and will add these to the </w:t>
      </w:r>
      <w:proofErr w:type="spellStart"/>
      <w:r w:rsidRPr="00B24D5F">
        <w:rPr>
          <w:rFonts w:ascii="Calibri" w:hAnsi="Calibri" w:cs="Calibri"/>
        </w:rPr>
        <w:t>NHDPoint</w:t>
      </w:r>
      <w:proofErr w:type="spellEnd"/>
      <w:r w:rsidRPr="00B24D5F">
        <w:rPr>
          <w:rFonts w:ascii="Calibri" w:hAnsi="Calibri" w:cs="Calibri"/>
        </w:rPr>
        <w:t xml:space="preserve"> feature class as points with the feature type=</w:t>
      </w:r>
      <w:proofErr w:type="spellStart"/>
      <w:r w:rsidRPr="00B24D5F">
        <w:rPr>
          <w:rFonts w:ascii="Calibri" w:hAnsi="Calibri" w:cs="Calibri"/>
        </w:rPr>
        <w:t>streamgage</w:t>
      </w:r>
      <w:proofErr w:type="spellEnd"/>
      <w:r w:rsidRPr="00B24D5F">
        <w:rPr>
          <w:rFonts w:ascii="Calibri" w:hAnsi="Calibri" w:cs="Calibri"/>
        </w:rPr>
        <w:t xml:space="preserve">. These points will be fixed at the real-world location as we can best determine using aerial imagery and the CDEC-published coordinates.  These points must follow the NHD attribute schema and we can’t add additional attribute fields, so we will create a join table with the NHD’s Permanent Identifier as the primary key, and include CDEC attributes as well as the hyperlink to the CDEC page for that station. We will also use a separate workflow that will create a separate GIS  feature layer that will snap the station point to the </w:t>
      </w:r>
      <w:proofErr w:type="spellStart"/>
      <w:r w:rsidRPr="00B24D5F">
        <w:rPr>
          <w:rFonts w:ascii="Calibri" w:hAnsi="Calibri" w:cs="Calibri"/>
        </w:rPr>
        <w:t>NHDFlowline</w:t>
      </w:r>
      <w:proofErr w:type="spellEnd"/>
      <w:r w:rsidRPr="00B24D5F">
        <w:rPr>
          <w:rFonts w:ascii="Calibri" w:hAnsi="Calibri" w:cs="Calibri"/>
        </w:rPr>
        <w:t xml:space="preserve"> in the center of the stream, and concatenate the reach code of the stream to the station point.  When complete, the join table from the first method as well as the new point feature class created in the second method will be published on CNRA Open Data site. </w:t>
      </w:r>
    </w:p>
    <w:p w14:paraId="4621397D" w14:textId="77777777" w:rsidR="008F77E1" w:rsidRPr="00B24D5F" w:rsidRDefault="008F77E1" w:rsidP="008F77E1">
      <w:pPr>
        <w:rPr>
          <w:rFonts w:ascii="Calibri" w:hAnsi="Calibri" w:cs="Calibri"/>
        </w:rPr>
      </w:pPr>
    </w:p>
    <w:p w14:paraId="03A74AA1" w14:textId="77777777" w:rsidR="008F77E1" w:rsidRPr="00B24D5F" w:rsidRDefault="008F77E1" w:rsidP="008F77E1">
      <w:pPr>
        <w:rPr>
          <w:rFonts w:ascii="Calibri" w:hAnsi="Calibri" w:cs="Calibri"/>
        </w:rPr>
      </w:pPr>
      <w:r w:rsidRPr="00B24D5F">
        <w:rPr>
          <w:rFonts w:ascii="Calibri" w:hAnsi="Calibri" w:cs="Calibri"/>
        </w:rPr>
        <w:t xml:space="preserve">This pilot study (Task 5 of the current contracts with the CSUs) is scheduled to be completed in calendar year 2022. This cannot be completed in one month as the Duration column in the task table implies. We planned this pilot study to be done concurrently with our ongoing maintenance of the NHD. We can discuss these details at your convenience. </w:t>
      </w:r>
    </w:p>
    <w:p w14:paraId="43E6AA46" w14:textId="77777777" w:rsidR="008F77E1" w:rsidRPr="00B24D5F" w:rsidRDefault="008F77E1" w:rsidP="008F77E1">
      <w:pPr>
        <w:rPr>
          <w:rFonts w:ascii="Calibri" w:hAnsi="Calibri" w:cs="Calibri"/>
        </w:rPr>
      </w:pPr>
    </w:p>
    <w:p w14:paraId="031F2A95" w14:textId="77777777" w:rsidR="008F77E1" w:rsidRPr="00B24D5F" w:rsidRDefault="008F77E1" w:rsidP="008F77E1">
      <w:pPr>
        <w:rPr>
          <w:rFonts w:ascii="Calibri" w:hAnsi="Calibri" w:cs="Calibri"/>
        </w:rPr>
      </w:pPr>
      <w:r w:rsidRPr="00B24D5F">
        <w:rPr>
          <w:rFonts w:ascii="Calibri" w:hAnsi="Calibri" w:cs="Calibri"/>
        </w:rPr>
        <w:t>This pilot study only includes stations with flow gages (sensor code=20) but what we learn from this pilot method can be applied to other stations in future tasks. Our methodology is dependent on the tools USGS currently makes available to us, but USGS is in the process of improving these tools. These improved tools and methods can be applied to future pilot studies with our CSU partners that can add water quality and other stations as required.</w:t>
      </w:r>
    </w:p>
    <w:p w14:paraId="5DB13FDD" w14:textId="77777777" w:rsidR="008F77E1" w:rsidRPr="00B24D5F" w:rsidRDefault="008F77E1" w:rsidP="008F77E1">
      <w:pPr>
        <w:rPr>
          <w:rFonts w:ascii="Calibri" w:hAnsi="Calibri" w:cs="Calibri"/>
        </w:rPr>
      </w:pPr>
    </w:p>
    <w:p w14:paraId="6B56DC5F" w14:textId="5C582172" w:rsidR="008F77E1" w:rsidRPr="00B24D5F" w:rsidRDefault="008F77E1" w:rsidP="008F77E1">
      <w:pPr>
        <w:pStyle w:val="CommentText"/>
      </w:pPr>
      <w:r w:rsidRPr="00B24D5F">
        <w:t>When completed, we will have the station points linked to NHD reach codes which should facilitate the development of the “Stream Planning Tool” in Task 3."</w:t>
      </w:r>
    </w:p>
  </w:comment>
  <w:comment w:id="39" w:author="Peter Colohan" w:date="2021-03-30T14:16:00Z" w:initials="PC">
    <w:p w14:paraId="7666AB50" w14:textId="43A7BA0F" w:rsidR="00E03D1C" w:rsidRDefault="00E03D1C">
      <w:pPr>
        <w:pStyle w:val="CommentText"/>
      </w:pPr>
      <w:r>
        <w:rPr>
          <w:rStyle w:val="CommentReference"/>
        </w:rPr>
        <w:annotationRef/>
      </w:r>
      <w:r>
        <w:t xml:space="preserve">The folks at CSU </w:t>
      </w:r>
      <w:r w:rsidR="009D6A9A">
        <w:t>are adding data directly to NHDHR.  SCWB is using the earlier version, NHDPlusV2, because 1) it is a fixed target with which the prototype can be developed quickly; 2) the prototype is linking to the NLDI, and the NLDI is based on NHDPlusV2; and 3) this prototype can be quickly updated to NHDHR.</w:t>
      </w:r>
      <w:r w:rsidR="004C5036">
        <w:t xml:space="preserve">  The USGS Water Mission Area leaders are co-developing this work with the IoW team and have suggested this approach.</w:t>
      </w:r>
    </w:p>
  </w:comment>
  <w:comment w:id="42" w:author="Hill, Jeremy@DWR" w:date="2021-03-18T09:41:00Z" w:initials="HJ">
    <w:p w14:paraId="78AFDFA5" w14:textId="63A7A532" w:rsidR="0094437E" w:rsidRDefault="0094437E">
      <w:pPr>
        <w:pStyle w:val="CommentText"/>
      </w:pPr>
      <w:r>
        <w:rPr>
          <w:rStyle w:val="CommentReference"/>
        </w:rPr>
        <w:annotationRef/>
      </w:r>
      <w:r>
        <w:t>I know there</w:t>
      </w:r>
      <w:r w:rsidR="001B4F38">
        <w:t xml:space="preserve"> ha</w:t>
      </w:r>
      <w:r w:rsidR="00244C8A">
        <w:t>ve</w:t>
      </w:r>
      <w:r>
        <w:t xml:space="preserve"> been some meetings with CDEC/David Parker, but </w:t>
      </w:r>
      <w:r w:rsidR="00E10D00">
        <w:t xml:space="preserve">I </w:t>
      </w:r>
      <w:r>
        <w:t>just wanted to make sure that they’re looped in to provide input</w:t>
      </w:r>
      <w:r w:rsidR="00626BF9">
        <w:t xml:space="preserve"> on this task</w:t>
      </w:r>
      <w:r>
        <w:t>.</w:t>
      </w:r>
    </w:p>
  </w:comment>
  <w:comment w:id="43" w:author="McCready, Christina@DWR" w:date="2021-03-21T15:44:00Z" w:initials="crgm">
    <w:p w14:paraId="3D4166F4" w14:textId="77777777" w:rsidR="00BF7F59" w:rsidRDefault="00BF7F59" w:rsidP="00BF7F59">
      <w:pPr>
        <w:pStyle w:val="CommentText"/>
      </w:pPr>
      <w:r>
        <w:rPr>
          <w:rStyle w:val="CommentReference"/>
        </w:rPr>
        <w:annotationRef/>
      </w:r>
      <w:r>
        <w:rPr>
          <w:rStyle w:val="CommentReference"/>
        </w:rPr>
        <w:annotationRef/>
      </w:r>
      <w:r>
        <w:t>David Harris’ comment:</w:t>
      </w:r>
    </w:p>
    <w:p w14:paraId="36FEDBA7" w14:textId="28A99913" w:rsidR="00541E01" w:rsidRDefault="00BF7F59">
      <w:pPr>
        <w:pStyle w:val="CommentText"/>
      </w:pPr>
      <w:r>
        <w:t>“A large (and vocal) group of stakeholders count on CDEC and we need them to be aware of any data infrastructure implications of the project."</w:t>
      </w:r>
    </w:p>
  </w:comment>
  <w:comment w:id="44" w:author="Peter Colohan" w:date="2021-03-30T11:26:00Z" w:initials="PC">
    <w:p w14:paraId="38B37844" w14:textId="703A783B" w:rsidR="00FA59AA" w:rsidRDefault="006C3CA9">
      <w:pPr>
        <w:pStyle w:val="CommentText"/>
      </w:pPr>
      <w:r>
        <w:rPr>
          <w:rStyle w:val="CommentReference"/>
        </w:rPr>
        <w:annotationRef/>
      </w:r>
      <w:r w:rsidR="009D6A9A">
        <w:t xml:space="preserve">For the purposes of this project, CDEC should be coordinating with SCWB </w:t>
      </w:r>
      <w:r>
        <w:t>CDEC</w:t>
      </w:r>
      <w:r w:rsidR="009D6A9A">
        <w:t xml:space="preserve">.  The infrastructure for this project will not burden CDEC.  The prototype will involve of a semi-manual process of SCWB, that pulls gage station location metadata from CDEC using webservices; it will also pull from </w:t>
      </w:r>
      <w:r>
        <w:t>NWIS</w:t>
      </w:r>
      <w:r w:rsidR="009D6A9A">
        <w:t xml:space="preserve"> and</w:t>
      </w:r>
      <w:r>
        <w:t xml:space="preserve"> NOAA HADS</w:t>
      </w:r>
      <w:r w:rsidR="00FA59AA">
        <w:t xml:space="preserve"> </w:t>
      </w:r>
      <w:r w:rsidR="009D6A9A">
        <w:t xml:space="preserve">though a </w:t>
      </w:r>
      <w:r w:rsidR="00FA59AA">
        <w:t>manual layer established by SCWCB</w:t>
      </w:r>
      <w:r w:rsidR="009D6A9A">
        <w:t xml:space="preserve">. The IoW prototype will draw from then manual layer in an automated way.  </w:t>
      </w:r>
      <w:r w:rsidR="00932C61">
        <w:t xml:space="preserve"> CDEC stakeholders should be informed about this prototype </w:t>
      </w:r>
      <w:proofErr w:type="gramStart"/>
      <w:r w:rsidR="00932C61">
        <w:t>idea, but</w:t>
      </w:r>
      <w:proofErr w:type="gramEnd"/>
      <w:r w:rsidR="00932C61">
        <w:t xml:space="preserve"> will likely be unaffected.  They will need to be engaged more robustly if there is to be a substantial effort to import gages currently not in CDEC.</w:t>
      </w:r>
    </w:p>
  </w:comment>
  <w:comment w:id="50" w:author="Hill, Jeremy@DWR" w:date="2021-03-18T10:35:00Z" w:initials="HJ">
    <w:p w14:paraId="6A37EECC" w14:textId="7ACE82B3" w:rsidR="00D01811" w:rsidRDefault="00D01811">
      <w:pPr>
        <w:pStyle w:val="CommentText"/>
      </w:pPr>
      <w:r>
        <w:rPr>
          <w:rStyle w:val="CommentReference"/>
        </w:rPr>
        <w:annotationRef/>
      </w:r>
      <w:r>
        <w:t>Wh</w:t>
      </w:r>
      <w:r w:rsidR="00626BF9">
        <w:t>ich entities are</w:t>
      </w:r>
      <w:r>
        <w:t xml:space="preserve"> on this Governing team?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4254F2" w15:done="0"/>
  <w15:commentEx w15:paraId="7091D477" w15:paraIdParent="404254F2" w15:done="0"/>
  <w15:commentEx w15:paraId="190B6785" w15:done="0"/>
  <w15:commentEx w15:paraId="7FF0AB60" w15:paraIdParent="190B6785" w15:done="0"/>
  <w15:commentEx w15:paraId="7E710E0B" w15:done="0"/>
  <w15:commentEx w15:paraId="28C396F8" w15:paraIdParent="7E710E0B" w15:done="0"/>
  <w15:commentEx w15:paraId="6645E21D" w15:done="0"/>
  <w15:commentEx w15:paraId="241C00CF" w15:paraIdParent="6645E21D" w15:done="0"/>
  <w15:commentEx w15:paraId="23403238" w15:done="0"/>
  <w15:commentEx w15:paraId="5406C8B0" w15:paraIdParent="23403238" w15:done="0"/>
  <w15:commentEx w15:paraId="5E2F1FFF" w15:done="0"/>
  <w15:commentEx w15:paraId="0E235198" w15:paraIdParent="5E2F1FFF" w15:done="0"/>
  <w15:commentEx w15:paraId="6B56DC5F" w15:done="0"/>
  <w15:commentEx w15:paraId="7666AB50" w15:paraIdParent="6B56DC5F" w15:done="0"/>
  <w15:commentEx w15:paraId="78AFDFA5" w15:done="0"/>
  <w15:commentEx w15:paraId="36FEDBA7" w15:paraIdParent="78AFDFA5" w15:done="0"/>
  <w15:commentEx w15:paraId="38B37844" w15:paraIdParent="78AFDFA5" w15:done="0"/>
  <w15:commentEx w15:paraId="6A37EE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1E58F" w16cex:dateUtc="2021-03-21T22:32:00Z"/>
  <w16cex:commentExtensible w16cex:durableId="240DAEDF" w16cex:dateUtc="2021-03-30T18:06:00Z"/>
  <w16cex:commentExtensible w16cex:durableId="23FCB2D7" w16cex:dateUtc="2021-03-17T23:54:00Z"/>
  <w16cex:commentExtensible w16cex:durableId="240DAF62" w16cex:dateUtc="2021-03-30T18:08:00Z"/>
  <w16cex:commentExtensible w16cex:durableId="23FCB276" w16cex:dateUtc="2021-03-17T23:53:00Z"/>
  <w16cex:commentExtensible w16cex:durableId="240DAFB8" w16cex:dateUtc="2021-03-30T18:10:00Z"/>
  <w16cex:commentExtensible w16cex:durableId="23FCB325" w16cex:dateUtc="2021-03-17T23:56:00Z"/>
  <w16cex:commentExtensible w16cex:durableId="240DB0DE" w16cex:dateUtc="2021-03-30T18:14:00Z"/>
  <w16cex:commentExtensible w16cex:durableId="23FDA066" w16cex:dateUtc="2021-03-18T16:48:00Z"/>
  <w16cex:commentExtensible w16cex:durableId="240DB0F2" w16cex:dateUtc="2021-03-30T18:15:00Z"/>
  <w16cex:commentExtensible w16cex:durableId="23FCB5C3" w16cex:dateUtc="2021-03-18T00:07:00Z"/>
  <w16cex:commentExtensible w16cex:durableId="240DB45D" w16cex:dateUtc="2021-03-30T18:29:00Z"/>
  <w16cex:commentExtensible w16cex:durableId="2401E6EE" w16cex:dateUtc="2021-03-21T22:38:00Z"/>
  <w16cex:commentExtensible w16cex:durableId="240DB137" w16cex:dateUtc="2021-03-30T18:16:00Z"/>
  <w16cex:commentExtensible w16cex:durableId="23FD9EAF" w16cex:dateUtc="2021-03-18T16:41:00Z"/>
  <w16cex:commentExtensible w16cex:durableId="2401E851" w16cex:dateUtc="2021-03-21T22:44:00Z"/>
  <w16cex:commentExtensible w16cex:durableId="240D8948" w16cex:dateUtc="2021-03-30T15:26:00Z"/>
  <w16cex:commentExtensible w16cex:durableId="23FDAB74" w16cex:dateUtc="2021-03-18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4254F2" w16cid:durableId="2401E58F"/>
  <w16cid:commentId w16cid:paraId="7091D477" w16cid:durableId="240DAEDF"/>
  <w16cid:commentId w16cid:paraId="190B6785" w16cid:durableId="23FCB2D7"/>
  <w16cid:commentId w16cid:paraId="7FF0AB60" w16cid:durableId="240DAF62"/>
  <w16cid:commentId w16cid:paraId="7E710E0B" w16cid:durableId="23FCB276"/>
  <w16cid:commentId w16cid:paraId="28C396F8" w16cid:durableId="240DAFB8"/>
  <w16cid:commentId w16cid:paraId="6645E21D" w16cid:durableId="23FCB325"/>
  <w16cid:commentId w16cid:paraId="241C00CF" w16cid:durableId="240DB0DE"/>
  <w16cid:commentId w16cid:paraId="23403238" w16cid:durableId="23FDA066"/>
  <w16cid:commentId w16cid:paraId="5406C8B0" w16cid:durableId="240DB0F2"/>
  <w16cid:commentId w16cid:paraId="5E2F1FFF" w16cid:durableId="23FCB5C3"/>
  <w16cid:commentId w16cid:paraId="0E235198" w16cid:durableId="240DB45D"/>
  <w16cid:commentId w16cid:paraId="6B56DC5F" w16cid:durableId="2401E6EE"/>
  <w16cid:commentId w16cid:paraId="7666AB50" w16cid:durableId="240DB137"/>
  <w16cid:commentId w16cid:paraId="78AFDFA5" w16cid:durableId="23FD9EAF"/>
  <w16cid:commentId w16cid:paraId="36FEDBA7" w16cid:durableId="2401E851"/>
  <w16cid:commentId w16cid:paraId="38B37844" w16cid:durableId="240D8948"/>
  <w16cid:commentId w16cid:paraId="6A37EECC" w16cid:durableId="23FDAB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C2BAB" w14:textId="77777777" w:rsidR="00153DAA" w:rsidRDefault="00153DAA">
      <w:r>
        <w:separator/>
      </w:r>
    </w:p>
  </w:endnote>
  <w:endnote w:type="continuationSeparator" w:id="0">
    <w:p w14:paraId="5159B4DC" w14:textId="77777777" w:rsidR="00153DAA" w:rsidRDefault="00153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altName w:val="﷽﷽﷽﷽﷽﷽噹裳ԝᧀ选翀"/>
    <w:panose1 w:val="00000500000000020000"/>
    <w:charset w:val="00"/>
    <w:family w:val="auto"/>
    <w:pitch w:val="variable"/>
    <w:sig w:usb0="E00002FF" w:usb1="5000205A" w:usb2="00000000" w:usb3="00000000" w:csb0="0000019F" w:csb1="00000000"/>
  </w:font>
  <w:font w:name="Mangal">
    <w:panose1 w:val="02040503050203030202"/>
    <w:charset w:val="01"/>
    <w:family w:val="roman"/>
    <w:pitch w:val="variable"/>
    <w:sig w:usb0="0000A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venir Next">
    <w:altName w:val="Avenir Next"/>
    <w:panose1 w:val="020B0503020202020204"/>
    <w:charset w:val="00"/>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9F3F0" w14:textId="77777777" w:rsidR="00C55E53" w:rsidRDefault="00C55E53">
    <w:pPr>
      <w:pStyle w:val="Normal1"/>
      <w:pBdr>
        <w:top w:val="single" w:sz="4" w:space="1" w:color="D9D9D9"/>
        <w:left w:val="nil"/>
        <w:bottom w:val="nil"/>
        <w:right w:val="nil"/>
        <w:between w:val="nil"/>
      </w:pBdr>
      <w:tabs>
        <w:tab w:val="center" w:pos="4680"/>
        <w:tab w:val="right" w:pos="9360"/>
      </w:tabs>
      <w:jc w:val="right"/>
      <w:rPr>
        <w:color w:val="1A8382"/>
      </w:rPr>
    </w:pPr>
    <w:r>
      <w:rPr>
        <w:color w:val="1A8382"/>
      </w:rPr>
      <w:fldChar w:fldCharType="begin"/>
    </w:r>
    <w:r>
      <w:rPr>
        <w:color w:val="1A8382"/>
      </w:rPr>
      <w:instrText>PAGE</w:instrText>
    </w:r>
    <w:r>
      <w:rPr>
        <w:color w:val="1A8382"/>
      </w:rPr>
      <w:fldChar w:fldCharType="separate"/>
    </w:r>
    <w:r w:rsidR="00171094">
      <w:rPr>
        <w:noProof/>
        <w:color w:val="1A8382"/>
      </w:rPr>
      <w:t>2</w:t>
    </w:r>
    <w:r>
      <w:rPr>
        <w:color w:val="1A8382"/>
      </w:rPr>
      <w:fldChar w:fldCharType="end"/>
    </w:r>
    <w:r>
      <w:rPr>
        <w:color w:val="1A8382"/>
      </w:rPr>
      <w:t xml:space="preserve"> | Page</w:t>
    </w:r>
  </w:p>
  <w:p w14:paraId="28E02E95" w14:textId="77777777" w:rsidR="00C55E53" w:rsidRDefault="00C55E53">
    <w:pPr>
      <w:pStyle w:val="Normal1"/>
      <w:pBdr>
        <w:top w:val="nil"/>
        <w:left w:val="nil"/>
        <w:bottom w:val="nil"/>
        <w:right w:val="nil"/>
        <w:between w:val="nil"/>
      </w:pBdr>
      <w:tabs>
        <w:tab w:val="center" w:pos="4680"/>
        <w:tab w:val="right" w:pos="9360"/>
      </w:tabs>
      <w:ind w:right="360"/>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8D29F" w14:textId="77777777" w:rsidR="00153DAA" w:rsidRDefault="00153DAA">
      <w:r>
        <w:separator/>
      </w:r>
    </w:p>
  </w:footnote>
  <w:footnote w:type="continuationSeparator" w:id="0">
    <w:p w14:paraId="53043FBD" w14:textId="77777777" w:rsidR="00153DAA" w:rsidRDefault="00153DAA">
      <w:r>
        <w:continuationSeparator/>
      </w:r>
    </w:p>
  </w:footnote>
  <w:footnote w:id="1">
    <w:p w14:paraId="29833F4B" w14:textId="047D06EB" w:rsidR="00C55E53" w:rsidRPr="008E41F0" w:rsidRDefault="00C55E53" w:rsidP="008E41F0">
      <w:pPr>
        <w:rPr>
          <w:sz w:val="18"/>
          <w:szCs w:val="18"/>
        </w:rPr>
      </w:pPr>
      <w:r w:rsidRPr="008E41F0">
        <w:rPr>
          <w:sz w:val="18"/>
          <w:szCs w:val="18"/>
          <w:vertAlign w:val="superscript"/>
        </w:rPr>
        <w:footnoteRef/>
      </w:r>
      <w:r w:rsidR="00B47A5D">
        <w:rPr>
          <w:sz w:val="18"/>
          <w:szCs w:val="18"/>
        </w:rPr>
        <w:t xml:space="preserve"> </w:t>
      </w:r>
      <w:r w:rsidRPr="008E41F0">
        <w:rPr>
          <w:sz w:val="18"/>
          <w:szCs w:val="18"/>
        </w:rPr>
        <w:t>https://gagegap.codefornature.org/</w:t>
      </w:r>
    </w:p>
  </w:footnote>
  <w:footnote w:id="2">
    <w:p w14:paraId="3F5BF791" w14:textId="4B7F10D4" w:rsidR="00C55E53" w:rsidRDefault="00C55E53" w:rsidP="0005694D">
      <w:pPr>
        <w:pStyle w:val="FootnoteText"/>
      </w:pPr>
      <w:r w:rsidRPr="00EA5209">
        <w:rPr>
          <w:rStyle w:val="FootnoteReference"/>
          <w:sz w:val="18"/>
          <w:szCs w:val="18"/>
        </w:rPr>
        <w:footnoteRef/>
      </w:r>
      <w:r w:rsidR="00B47A5D">
        <w:rPr>
          <w:sz w:val="18"/>
          <w:szCs w:val="18"/>
        </w:rPr>
        <w:t xml:space="preserve"> </w:t>
      </w:r>
      <w:r>
        <w:rPr>
          <w:sz w:val="18"/>
          <w:szCs w:val="18"/>
        </w:rPr>
        <w:t>See</w:t>
      </w:r>
      <w:r w:rsidRPr="00EA5209">
        <w:rPr>
          <w:sz w:val="18"/>
          <w:szCs w:val="18"/>
        </w:rPr>
        <w:t xml:space="preserve"> </w:t>
      </w:r>
      <w:hyperlink r:id="rId1" w:history="1">
        <w:r w:rsidRPr="00EA5209">
          <w:rPr>
            <w:rStyle w:val="Hyperlink"/>
            <w:sz w:val="18"/>
            <w:szCs w:val="18"/>
          </w:rPr>
          <w:t>California Senate Bill 19 text</w:t>
        </w:r>
      </w:hyperlink>
      <w:r>
        <w:rPr>
          <w:sz w:val="18"/>
          <w:szCs w:val="18"/>
        </w:rPr>
        <w:t xml:space="preserve"> and </w:t>
      </w:r>
      <w:hyperlink r:id="rId2" w:history="1">
        <w:r w:rsidRPr="00EA5209">
          <w:rPr>
            <w:rStyle w:val="Hyperlink"/>
            <w:sz w:val="18"/>
            <w:szCs w:val="18"/>
          </w:rPr>
          <w:t>California Department of Water Resources AB 1755 information</w:t>
        </w:r>
      </w:hyperlink>
      <w:r>
        <w:rPr>
          <w:sz w:val="18"/>
          <w:szCs w:val="18"/>
        </w:rPr>
        <w:t xml:space="preserve">; </w:t>
      </w:r>
      <w:r w:rsidRPr="00EA5209">
        <w:rPr>
          <w:sz w:val="18"/>
          <w:szCs w:val="18"/>
        </w:rPr>
        <w:t>https://water.ca.gov/ab1755</w:t>
      </w:r>
    </w:p>
  </w:footnote>
  <w:footnote w:id="3">
    <w:p w14:paraId="05AB518E" w14:textId="30784402" w:rsidR="11917025" w:rsidRPr="00B47A5D" w:rsidRDefault="11917025" w:rsidP="11917025">
      <w:pPr>
        <w:pStyle w:val="FootnoteText"/>
        <w:rPr>
          <w:sz w:val="18"/>
          <w:szCs w:val="18"/>
        </w:rPr>
      </w:pPr>
      <w:r w:rsidRPr="00B47A5D">
        <w:rPr>
          <w:rStyle w:val="FootnoteReference"/>
          <w:sz w:val="18"/>
          <w:szCs w:val="18"/>
        </w:rPr>
        <w:footnoteRef/>
      </w:r>
      <w:r w:rsidR="00B47A5D">
        <w:rPr>
          <w:sz w:val="18"/>
          <w:szCs w:val="18"/>
        </w:rPr>
        <w:t xml:space="preserve"> </w:t>
      </w:r>
      <w:r w:rsidRPr="00B47A5D">
        <w:rPr>
          <w:sz w:val="18"/>
          <w:szCs w:val="18"/>
        </w:rPr>
        <w:t>Stream sensor refers to both stream</w:t>
      </w:r>
      <w:r w:rsidR="00696EEF">
        <w:rPr>
          <w:sz w:val="18"/>
          <w:szCs w:val="18"/>
        </w:rPr>
        <w:t xml:space="preserve"> </w:t>
      </w:r>
      <w:r w:rsidRPr="00B47A5D">
        <w:rPr>
          <w:sz w:val="18"/>
          <w:szCs w:val="18"/>
        </w:rPr>
        <w:t>gages for flow and stage, as well as water quality sensors, including for aquatic habitat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8A179" w14:textId="46CC7225" w:rsidR="00C55E53" w:rsidRDefault="00153DAA">
    <w:pPr>
      <w:pStyle w:val="Header"/>
    </w:pPr>
    <w:r>
      <w:rPr>
        <w:noProof/>
      </w:rPr>
      <w:pict w14:anchorId="2F03FB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wrapcoords="21370 5400 14727 5498 14661 5694 14530 6970 14563 11487 11814 5105 11716 5301 11290 5498 11192 5498 10145 11781 8410 6578 7592 4614 7298 5400 5792 5400 5629 5694 5530 6087 5530 11094 4058 7167 3141 5105 2912 5596 2650 5498 752 5498 621 5694 589 16003 883 16887 2323 16985 2945 16690 3501 16200 3992 15512 4320 14334 4581 14923 5890 17181 5956 16887 6185 16887 6283 16592 6349 15905 6349 13647 6512 11978 7690 15414 8705 17574 8967 16985 9752 17083 10145 16690 10243 16396 10472 14923 10930 14040 11618 13941 11814 14334 13287 16985 13320 16887 13745 16887 13876 16494 13810 16003 14825 16887 15152 16887 15283 16690 15381 16298 15381 14040 15480 12076 16887 11978 17214 11683 17312 10996 19014 16003 19701 17672 19963 16789 20029 14825 20029 8050 20487 7069 21141 6970 21469 6872 21534 6676 21534 5989 21370 5400" fillcolor="silver" stroked="f">
          <v:fill opacity="32112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44553" w14:textId="7F71320C" w:rsidR="00C55E53" w:rsidRDefault="00153DAA">
    <w:pPr>
      <w:pStyle w:val="Normal1"/>
      <w:pBdr>
        <w:top w:val="nil"/>
        <w:left w:val="nil"/>
        <w:bottom w:val="nil"/>
        <w:right w:val="nil"/>
        <w:between w:val="nil"/>
      </w:pBdr>
      <w:tabs>
        <w:tab w:val="center" w:pos="90"/>
        <w:tab w:val="right" w:pos="9360"/>
      </w:tabs>
      <w:rPr>
        <w:color w:val="000000"/>
      </w:rPr>
    </w:pPr>
    <w:r>
      <w:rPr>
        <w:noProof/>
      </w:rPr>
      <w:pict w14:anchorId="1A3507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alt="" style="position:absolute;margin-left:0;margin-top:0;width:494.9pt;height:164.95pt;rotation:315;z-index:-251657216;mso-wrap-edited:f;mso-width-percent:0;mso-height-percent:0;mso-position-horizontal:center;mso-position-horizontal-relative:margin;mso-position-vertical:center;mso-position-vertical-relative:margin;mso-width-percent:0;mso-height-percent:0" wrapcoords="21370 5400 14727 5498 14661 5694 14530 6970 14563 11487 11814 5105 11716 5301 11290 5498 11192 5498 10145 11781 8410 6578 7592 4614 7298 5400 5792 5400 5629 5694 5530 6087 5530 11094 4058 7167 3141 5105 2912 5596 2650 5498 752 5498 621 5694 589 16003 883 16887 2323 16985 2945 16690 3501 16200 3992 15512 4320 14334 4581 14923 5890 17181 5956 16887 6185 16887 6283 16592 6349 15905 6349 13647 6512 11978 7690 15414 8705 17574 8967 16985 9752 17083 10145 16690 10243 16396 10472 14923 10930 14040 11618 13941 11814 14334 13287 16985 13320 16887 13745 16887 13876 16494 13810 16003 14825 16887 15152 16887 15283 16690 15381 16298 15381 14040 15480 12076 16887 11978 17214 11683 17312 10996 19014 16003 19701 17672 19963 16789 20029 14825 20029 8050 20487 7069 21141 6970 21469 6872 21534 6676 21534 5989 21370 5400" fillcolor="silver" stroked="f">
          <v:fill opacity="32112f"/>
          <v:textpath style="font-family:&quot;Calibri&quot;;font-size:1pt" string="DRAFT"/>
          <w10:wrap anchorx="margin" anchory="margin"/>
        </v:shape>
      </w:pict>
    </w:r>
    <w:r w:rsidR="00C55E53">
      <w:rPr>
        <w:color w:val="000000"/>
      </w:rPr>
      <w:tab/>
    </w:r>
    <w:r w:rsidR="00C55E53">
      <w:rPr>
        <w:noProof/>
      </w:rPr>
      <w:drawing>
        <wp:inline distT="0" distB="0" distL="0" distR="0" wp14:anchorId="37D278C5" wp14:editId="206FF77C">
          <wp:extent cx="1232089" cy="481101"/>
          <wp:effectExtent l="0" t="0" r="0" b="0"/>
          <wp:docPr id="2" name="image1.png" descr="NI-Logo"/>
          <wp:cNvGraphicFramePr/>
          <a:graphic xmlns:a="http://schemas.openxmlformats.org/drawingml/2006/main">
            <a:graphicData uri="http://schemas.openxmlformats.org/drawingml/2006/picture">
              <pic:pic xmlns:pic="http://schemas.openxmlformats.org/drawingml/2006/picture">
                <pic:nvPicPr>
                  <pic:cNvPr id="0" name="image1.png" descr="NI-Logo"/>
                  <pic:cNvPicPr preferRelativeResize="0"/>
                </pic:nvPicPr>
                <pic:blipFill>
                  <a:blip r:embed="rId1"/>
                  <a:srcRect/>
                  <a:stretch>
                    <a:fillRect/>
                  </a:stretch>
                </pic:blipFill>
                <pic:spPr>
                  <a:xfrm>
                    <a:off x="0" y="0"/>
                    <a:ext cx="1232089" cy="481101"/>
                  </a:xfrm>
                  <a:prstGeom prst="rect">
                    <a:avLst/>
                  </a:prstGeom>
                  <a:ln/>
                </pic:spPr>
              </pic:pic>
            </a:graphicData>
          </a:graphic>
        </wp:inline>
      </w:drawing>
    </w:r>
    <w:r w:rsidR="00C55E53">
      <w:rPr>
        <w:color w:val="000000"/>
      </w:rPr>
      <w:tab/>
    </w:r>
    <w:r w:rsidR="00C55E53">
      <w:rPr>
        <w:noProof/>
        <w:color w:val="000000"/>
      </w:rPr>
      <w:drawing>
        <wp:inline distT="0" distB="0" distL="0" distR="0" wp14:anchorId="02760254" wp14:editId="0443FF6D">
          <wp:extent cx="1551731" cy="58263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551731" cy="582635"/>
                  </a:xfrm>
                  <a:prstGeom prst="rect">
                    <a:avLst/>
                  </a:prstGeom>
                  <a:ln/>
                </pic:spPr>
              </pic:pic>
            </a:graphicData>
          </a:graphic>
        </wp:inline>
      </w:drawing>
    </w:r>
  </w:p>
  <w:p w14:paraId="5734712B" w14:textId="77777777" w:rsidR="00C55E53" w:rsidRDefault="00C55E53">
    <w:pPr>
      <w:pStyle w:val="Normal1"/>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B18AB" w14:textId="4CAE1941" w:rsidR="00C55E53" w:rsidRDefault="00153DAA">
    <w:pPr>
      <w:pStyle w:val="Header"/>
    </w:pPr>
    <w:r>
      <w:rPr>
        <w:noProof/>
      </w:rPr>
      <w:pict w14:anchorId="2B53E6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alt="" style="position:absolute;margin-left:0;margin-top:0;width:494.9pt;height:164.95pt;rotation:315;z-index:-251653120;mso-wrap-edited:f;mso-width-percent:0;mso-height-percent:0;mso-position-horizontal:center;mso-position-horizontal-relative:margin;mso-position-vertical:center;mso-position-vertical-relative:margin;mso-width-percent:0;mso-height-percent:0" wrapcoords="21370 5400 14727 5498 14661 5694 14530 6970 14563 11487 11814 5105 11716 5301 11290 5498 11192 5498 10145 11781 8410 6578 7592 4614 7298 5400 5792 5400 5629 5694 5530 6087 5530 11094 4058 7167 3141 5105 2912 5596 2650 5498 752 5498 621 5694 589 16003 883 16887 2323 16985 2945 16690 3501 16200 3992 15512 4320 14334 4581 14923 5890 17181 5956 16887 6185 16887 6283 16592 6349 15905 6349 13647 6512 11978 7690 15414 8705 17574 8967 16985 9752 17083 10145 16690 10243 16396 10472 14923 10930 14040 11618 13941 11814 14334 13287 16985 13320 16887 13745 16887 13876 16494 13810 16003 14825 16887 15152 16887 15283 16690 15381 16298 15381 14040 15480 12076 16887 11978 17214 11683 17312 10996 19014 16003 19701 17672 19963 16789 20029 14825 20029 8050 20487 7069 21141 6970 21469 6872 21534 6676 21534 5989 21370 5400" fillcolor="silver" stroked="f">
          <v:fill opacity="32112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A197A"/>
    <w:multiLevelType w:val="multilevel"/>
    <w:tmpl w:val="4636F1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A7EB1"/>
    <w:multiLevelType w:val="hybridMultilevel"/>
    <w:tmpl w:val="478C2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36DC7"/>
    <w:multiLevelType w:val="hybridMultilevel"/>
    <w:tmpl w:val="838AC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756D5"/>
    <w:multiLevelType w:val="hybridMultilevel"/>
    <w:tmpl w:val="FD9A9F5E"/>
    <w:lvl w:ilvl="0" w:tplc="3F6EF360">
      <w:start w:val="1"/>
      <w:numFmt w:val="decimal"/>
      <w:lvlText w:val="%1."/>
      <w:lvlJc w:val="left"/>
      <w:pPr>
        <w:ind w:left="720" w:hanging="360"/>
      </w:pPr>
    </w:lvl>
    <w:lvl w:ilvl="1" w:tplc="6862D084">
      <w:start w:val="1"/>
      <w:numFmt w:val="lowerLetter"/>
      <w:lvlText w:val="%2."/>
      <w:lvlJc w:val="left"/>
      <w:pPr>
        <w:ind w:left="1440" w:hanging="360"/>
      </w:pPr>
    </w:lvl>
    <w:lvl w:ilvl="2" w:tplc="EA3EE2D0">
      <w:start w:val="1"/>
      <w:numFmt w:val="lowerRoman"/>
      <w:lvlText w:val="%3."/>
      <w:lvlJc w:val="right"/>
      <w:pPr>
        <w:ind w:left="2160" w:hanging="180"/>
      </w:pPr>
    </w:lvl>
    <w:lvl w:ilvl="3" w:tplc="CE74F80C">
      <w:start w:val="1"/>
      <w:numFmt w:val="decimal"/>
      <w:lvlText w:val="%4."/>
      <w:lvlJc w:val="left"/>
      <w:pPr>
        <w:ind w:left="2880" w:hanging="360"/>
      </w:pPr>
    </w:lvl>
    <w:lvl w:ilvl="4" w:tplc="71F8D1E8">
      <w:start w:val="1"/>
      <w:numFmt w:val="lowerLetter"/>
      <w:lvlText w:val="%5."/>
      <w:lvlJc w:val="left"/>
      <w:pPr>
        <w:ind w:left="3600" w:hanging="360"/>
      </w:pPr>
    </w:lvl>
    <w:lvl w:ilvl="5" w:tplc="6212D2FA">
      <w:start w:val="1"/>
      <w:numFmt w:val="lowerRoman"/>
      <w:lvlText w:val="%6."/>
      <w:lvlJc w:val="right"/>
      <w:pPr>
        <w:ind w:left="4320" w:hanging="180"/>
      </w:pPr>
    </w:lvl>
    <w:lvl w:ilvl="6" w:tplc="6256DC82">
      <w:start w:val="1"/>
      <w:numFmt w:val="decimal"/>
      <w:lvlText w:val="%7."/>
      <w:lvlJc w:val="left"/>
      <w:pPr>
        <w:ind w:left="5040" w:hanging="360"/>
      </w:pPr>
    </w:lvl>
    <w:lvl w:ilvl="7" w:tplc="05109408">
      <w:start w:val="1"/>
      <w:numFmt w:val="lowerLetter"/>
      <w:lvlText w:val="%8."/>
      <w:lvlJc w:val="left"/>
      <w:pPr>
        <w:ind w:left="5760" w:hanging="360"/>
      </w:pPr>
    </w:lvl>
    <w:lvl w:ilvl="8" w:tplc="80D4AE6A">
      <w:start w:val="1"/>
      <w:numFmt w:val="lowerRoman"/>
      <w:lvlText w:val="%9."/>
      <w:lvlJc w:val="right"/>
      <w:pPr>
        <w:ind w:left="6480" w:hanging="180"/>
      </w:pPr>
    </w:lvl>
  </w:abstractNum>
  <w:abstractNum w:abstractNumId="4" w15:restartNumberingAfterBreak="0">
    <w:nsid w:val="10ED0772"/>
    <w:multiLevelType w:val="hybridMultilevel"/>
    <w:tmpl w:val="B31254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14916"/>
    <w:multiLevelType w:val="multilevel"/>
    <w:tmpl w:val="504CC9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156E2"/>
    <w:multiLevelType w:val="multilevel"/>
    <w:tmpl w:val="DED885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8772A"/>
    <w:multiLevelType w:val="hybridMultilevel"/>
    <w:tmpl w:val="BEF8AE40"/>
    <w:lvl w:ilvl="0" w:tplc="E02A2F36">
      <w:start w:val="1"/>
      <w:numFmt w:val="decimal"/>
      <w:lvlText w:val="%1."/>
      <w:lvlJc w:val="left"/>
      <w:pPr>
        <w:ind w:left="720" w:hanging="360"/>
      </w:pPr>
      <w:rPr>
        <w:u w:val="none"/>
      </w:rPr>
    </w:lvl>
    <w:lvl w:ilvl="1" w:tplc="8F3A0BF4">
      <w:start w:val="1"/>
      <w:numFmt w:val="lowerLetter"/>
      <w:lvlText w:val="%2."/>
      <w:lvlJc w:val="left"/>
      <w:pPr>
        <w:ind w:left="1440" w:hanging="360"/>
      </w:pPr>
      <w:rPr>
        <w:u w:val="none"/>
      </w:rPr>
    </w:lvl>
    <w:lvl w:ilvl="2" w:tplc="D0B2E1F0">
      <w:start w:val="1"/>
      <w:numFmt w:val="lowerRoman"/>
      <w:lvlText w:val="%3."/>
      <w:lvlJc w:val="right"/>
      <w:pPr>
        <w:ind w:left="2160" w:hanging="360"/>
      </w:pPr>
      <w:rPr>
        <w:u w:val="none"/>
      </w:rPr>
    </w:lvl>
    <w:lvl w:ilvl="3" w:tplc="5EA09FAC">
      <w:start w:val="1"/>
      <w:numFmt w:val="decimal"/>
      <w:lvlText w:val="%4."/>
      <w:lvlJc w:val="left"/>
      <w:pPr>
        <w:ind w:left="2880" w:hanging="360"/>
      </w:pPr>
      <w:rPr>
        <w:u w:val="none"/>
      </w:rPr>
    </w:lvl>
    <w:lvl w:ilvl="4" w:tplc="18EEE6E2">
      <w:start w:val="1"/>
      <w:numFmt w:val="lowerLetter"/>
      <w:lvlText w:val="%5."/>
      <w:lvlJc w:val="left"/>
      <w:pPr>
        <w:ind w:left="3600" w:hanging="360"/>
      </w:pPr>
      <w:rPr>
        <w:u w:val="none"/>
      </w:rPr>
    </w:lvl>
    <w:lvl w:ilvl="5" w:tplc="14C880BE">
      <w:start w:val="1"/>
      <w:numFmt w:val="lowerRoman"/>
      <w:lvlText w:val="%6."/>
      <w:lvlJc w:val="right"/>
      <w:pPr>
        <w:ind w:left="4320" w:hanging="360"/>
      </w:pPr>
      <w:rPr>
        <w:u w:val="none"/>
      </w:rPr>
    </w:lvl>
    <w:lvl w:ilvl="6" w:tplc="66D0AF38">
      <w:start w:val="1"/>
      <w:numFmt w:val="decimal"/>
      <w:lvlText w:val="%7."/>
      <w:lvlJc w:val="left"/>
      <w:pPr>
        <w:ind w:left="5040" w:hanging="360"/>
      </w:pPr>
      <w:rPr>
        <w:u w:val="none"/>
      </w:rPr>
    </w:lvl>
    <w:lvl w:ilvl="7" w:tplc="73865044">
      <w:start w:val="1"/>
      <w:numFmt w:val="lowerLetter"/>
      <w:lvlText w:val="%8."/>
      <w:lvlJc w:val="left"/>
      <w:pPr>
        <w:ind w:left="5760" w:hanging="360"/>
      </w:pPr>
      <w:rPr>
        <w:u w:val="none"/>
      </w:rPr>
    </w:lvl>
    <w:lvl w:ilvl="8" w:tplc="95D0C810">
      <w:start w:val="1"/>
      <w:numFmt w:val="lowerRoman"/>
      <w:lvlText w:val="%9."/>
      <w:lvlJc w:val="right"/>
      <w:pPr>
        <w:ind w:left="6480" w:hanging="360"/>
      </w:pPr>
      <w:rPr>
        <w:u w:val="none"/>
      </w:rPr>
    </w:lvl>
  </w:abstractNum>
  <w:abstractNum w:abstractNumId="8" w15:restartNumberingAfterBreak="0">
    <w:nsid w:val="25916998"/>
    <w:multiLevelType w:val="hybridMultilevel"/>
    <w:tmpl w:val="67882900"/>
    <w:lvl w:ilvl="0" w:tplc="293E7442">
      <w:start w:val="1"/>
      <w:numFmt w:val="decimal"/>
      <w:lvlText w:val="%1."/>
      <w:lvlJc w:val="left"/>
      <w:pPr>
        <w:ind w:left="720" w:hanging="360"/>
      </w:pPr>
    </w:lvl>
    <w:lvl w:ilvl="1" w:tplc="9C980EC4">
      <w:start w:val="1"/>
      <w:numFmt w:val="lowerLetter"/>
      <w:lvlText w:val="%2."/>
      <w:lvlJc w:val="left"/>
      <w:pPr>
        <w:ind w:left="1440" w:hanging="360"/>
      </w:pPr>
    </w:lvl>
    <w:lvl w:ilvl="2" w:tplc="F7341A72">
      <w:start w:val="1"/>
      <w:numFmt w:val="lowerRoman"/>
      <w:lvlText w:val="%3."/>
      <w:lvlJc w:val="right"/>
      <w:pPr>
        <w:ind w:left="2160" w:hanging="180"/>
      </w:pPr>
    </w:lvl>
    <w:lvl w:ilvl="3" w:tplc="05E6BE14">
      <w:start w:val="1"/>
      <w:numFmt w:val="decimal"/>
      <w:lvlText w:val="%4."/>
      <w:lvlJc w:val="left"/>
      <w:pPr>
        <w:ind w:left="2880" w:hanging="360"/>
      </w:pPr>
    </w:lvl>
    <w:lvl w:ilvl="4" w:tplc="7BC49D3A">
      <w:start w:val="1"/>
      <w:numFmt w:val="lowerLetter"/>
      <w:lvlText w:val="%5."/>
      <w:lvlJc w:val="left"/>
      <w:pPr>
        <w:ind w:left="3600" w:hanging="360"/>
      </w:pPr>
    </w:lvl>
    <w:lvl w:ilvl="5" w:tplc="427CEA28">
      <w:start w:val="1"/>
      <w:numFmt w:val="lowerRoman"/>
      <w:lvlText w:val="%6."/>
      <w:lvlJc w:val="right"/>
      <w:pPr>
        <w:ind w:left="4320" w:hanging="180"/>
      </w:pPr>
    </w:lvl>
    <w:lvl w:ilvl="6" w:tplc="9BCA1AD6">
      <w:start w:val="1"/>
      <w:numFmt w:val="decimal"/>
      <w:lvlText w:val="%7."/>
      <w:lvlJc w:val="left"/>
      <w:pPr>
        <w:ind w:left="5040" w:hanging="360"/>
      </w:pPr>
    </w:lvl>
    <w:lvl w:ilvl="7" w:tplc="060426CA">
      <w:start w:val="1"/>
      <w:numFmt w:val="lowerLetter"/>
      <w:lvlText w:val="%8."/>
      <w:lvlJc w:val="left"/>
      <w:pPr>
        <w:ind w:left="5760" w:hanging="360"/>
      </w:pPr>
    </w:lvl>
    <w:lvl w:ilvl="8" w:tplc="64CAF1A4">
      <w:start w:val="1"/>
      <w:numFmt w:val="lowerRoman"/>
      <w:lvlText w:val="%9."/>
      <w:lvlJc w:val="right"/>
      <w:pPr>
        <w:ind w:left="6480" w:hanging="180"/>
      </w:pPr>
    </w:lvl>
  </w:abstractNum>
  <w:abstractNum w:abstractNumId="9" w15:restartNumberingAfterBreak="0">
    <w:nsid w:val="263B6A50"/>
    <w:multiLevelType w:val="hybridMultilevel"/>
    <w:tmpl w:val="B6B25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5763C"/>
    <w:multiLevelType w:val="multilevel"/>
    <w:tmpl w:val="5F7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694922"/>
    <w:multiLevelType w:val="hybridMultilevel"/>
    <w:tmpl w:val="9F503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600D9"/>
    <w:multiLevelType w:val="hybridMultilevel"/>
    <w:tmpl w:val="450A0992"/>
    <w:lvl w:ilvl="0" w:tplc="2FB457CA">
      <w:start w:val="1"/>
      <w:numFmt w:val="decimal"/>
      <w:lvlText w:val="%1."/>
      <w:lvlJc w:val="left"/>
      <w:pPr>
        <w:ind w:left="720" w:hanging="360"/>
      </w:pPr>
      <w:rPr>
        <w:u w:val="none"/>
      </w:rPr>
    </w:lvl>
    <w:lvl w:ilvl="1" w:tplc="49583A20">
      <w:start w:val="1"/>
      <w:numFmt w:val="lowerLetter"/>
      <w:lvlText w:val="%2."/>
      <w:lvlJc w:val="left"/>
      <w:pPr>
        <w:ind w:left="1440" w:hanging="360"/>
      </w:pPr>
      <w:rPr>
        <w:u w:val="none"/>
      </w:rPr>
    </w:lvl>
    <w:lvl w:ilvl="2" w:tplc="2EF4CBA8">
      <w:start w:val="1"/>
      <w:numFmt w:val="lowerRoman"/>
      <w:lvlText w:val="%3."/>
      <w:lvlJc w:val="right"/>
      <w:pPr>
        <w:ind w:left="2160" w:hanging="360"/>
      </w:pPr>
      <w:rPr>
        <w:u w:val="none"/>
      </w:rPr>
    </w:lvl>
    <w:lvl w:ilvl="3" w:tplc="818EBF60">
      <w:start w:val="1"/>
      <w:numFmt w:val="decimal"/>
      <w:lvlText w:val="%4."/>
      <w:lvlJc w:val="left"/>
      <w:pPr>
        <w:ind w:left="2880" w:hanging="360"/>
      </w:pPr>
      <w:rPr>
        <w:u w:val="none"/>
      </w:rPr>
    </w:lvl>
    <w:lvl w:ilvl="4" w:tplc="5F04830E">
      <w:start w:val="1"/>
      <w:numFmt w:val="lowerLetter"/>
      <w:lvlText w:val="%5."/>
      <w:lvlJc w:val="left"/>
      <w:pPr>
        <w:ind w:left="3600" w:hanging="360"/>
      </w:pPr>
      <w:rPr>
        <w:u w:val="none"/>
      </w:rPr>
    </w:lvl>
    <w:lvl w:ilvl="5" w:tplc="38FA2358">
      <w:start w:val="1"/>
      <w:numFmt w:val="lowerRoman"/>
      <w:lvlText w:val="%6."/>
      <w:lvlJc w:val="right"/>
      <w:pPr>
        <w:ind w:left="4320" w:hanging="360"/>
      </w:pPr>
      <w:rPr>
        <w:u w:val="none"/>
      </w:rPr>
    </w:lvl>
    <w:lvl w:ilvl="6" w:tplc="348E82F6">
      <w:start w:val="1"/>
      <w:numFmt w:val="decimal"/>
      <w:lvlText w:val="%7."/>
      <w:lvlJc w:val="left"/>
      <w:pPr>
        <w:ind w:left="5040" w:hanging="360"/>
      </w:pPr>
      <w:rPr>
        <w:u w:val="none"/>
      </w:rPr>
    </w:lvl>
    <w:lvl w:ilvl="7" w:tplc="9BE64642">
      <w:start w:val="1"/>
      <w:numFmt w:val="lowerLetter"/>
      <w:lvlText w:val="%8."/>
      <w:lvlJc w:val="left"/>
      <w:pPr>
        <w:ind w:left="5760" w:hanging="360"/>
      </w:pPr>
      <w:rPr>
        <w:u w:val="none"/>
      </w:rPr>
    </w:lvl>
    <w:lvl w:ilvl="8" w:tplc="D032A534">
      <w:start w:val="1"/>
      <w:numFmt w:val="lowerRoman"/>
      <w:lvlText w:val="%9."/>
      <w:lvlJc w:val="right"/>
      <w:pPr>
        <w:ind w:left="6480" w:hanging="360"/>
      </w:pPr>
      <w:rPr>
        <w:u w:val="none"/>
      </w:rPr>
    </w:lvl>
  </w:abstractNum>
  <w:abstractNum w:abstractNumId="13" w15:restartNumberingAfterBreak="0">
    <w:nsid w:val="2D53095D"/>
    <w:multiLevelType w:val="hybridMultilevel"/>
    <w:tmpl w:val="C2FA8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B5CA5"/>
    <w:multiLevelType w:val="hybridMultilevel"/>
    <w:tmpl w:val="BAD4FA92"/>
    <w:lvl w:ilvl="0" w:tplc="9DDA5218">
      <w:start w:val="1"/>
      <w:numFmt w:val="decimal"/>
      <w:lvlText w:val="(%1)"/>
      <w:lvlJc w:val="left"/>
      <w:pPr>
        <w:ind w:left="720" w:hanging="360"/>
      </w:pPr>
      <w:rPr>
        <w:u w:val="none"/>
      </w:rPr>
    </w:lvl>
    <w:lvl w:ilvl="1" w:tplc="EC44B578">
      <w:start w:val="1"/>
      <w:numFmt w:val="lowerLetter"/>
      <w:lvlText w:val="(%2)"/>
      <w:lvlJc w:val="left"/>
      <w:pPr>
        <w:ind w:left="1440" w:hanging="360"/>
      </w:pPr>
      <w:rPr>
        <w:u w:val="none"/>
      </w:rPr>
    </w:lvl>
    <w:lvl w:ilvl="2" w:tplc="58ECC1CA">
      <w:start w:val="1"/>
      <w:numFmt w:val="lowerRoman"/>
      <w:lvlText w:val="(%3)"/>
      <w:lvlJc w:val="right"/>
      <w:pPr>
        <w:ind w:left="2160" w:hanging="360"/>
      </w:pPr>
      <w:rPr>
        <w:u w:val="none"/>
      </w:rPr>
    </w:lvl>
    <w:lvl w:ilvl="3" w:tplc="1EC4A128">
      <w:start w:val="1"/>
      <w:numFmt w:val="decimal"/>
      <w:lvlText w:val="%4)"/>
      <w:lvlJc w:val="left"/>
      <w:pPr>
        <w:ind w:left="2880" w:hanging="360"/>
      </w:pPr>
      <w:rPr>
        <w:u w:val="none"/>
      </w:rPr>
    </w:lvl>
    <w:lvl w:ilvl="4" w:tplc="065091EC">
      <w:start w:val="1"/>
      <w:numFmt w:val="lowerLetter"/>
      <w:lvlText w:val="%5)"/>
      <w:lvlJc w:val="left"/>
      <w:pPr>
        <w:ind w:left="3600" w:hanging="360"/>
      </w:pPr>
      <w:rPr>
        <w:u w:val="none"/>
      </w:rPr>
    </w:lvl>
    <w:lvl w:ilvl="5" w:tplc="89ECB196">
      <w:start w:val="1"/>
      <w:numFmt w:val="lowerRoman"/>
      <w:lvlText w:val="%6)"/>
      <w:lvlJc w:val="right"/>
      <w:pPr>
        <w:ind w:left="4320" w:hanging="360"/>
      </w:pPr>
      <w:rPr>
        <w:u w:val="none"/>
      </w:rPr>
    </w:lvl>
    <w:lvl w:ilvl="6" w:tplc="5F06CE66">
      <w:start w:val="1"/>
      <w:numFmt w:val="decimal"/>
      <w:lvlText w:val="%7."/>
      <w:lvlJc w:val="left"/>
      <w:pPr>
        <w:ind w:left="5040" w:hanging="360"/>
      </w:pPr>
      <w:rPr>
        <w:u w:val="none"/>
      </w:rPr>
    </w:lvl>
    <w:lvl w:ilvl="7" w:tplc="DE7E2144">
      <w:start w:val="1"/>
      <w:numFmt w:val="lowerLetter"/>
      <w:lvlText w:val="%8."/>
      <w:lvlJc w:val="left"/>
      <w:pPr>
        <w:ind w:left="5760" w:hanging="360"/>
      </w:pPr>
      <w:rPr>
        <w:u w:val="none"/>
      </w:rPr>
    </w:lvl>
    <w:lvl w:ilvl="8" w:tplc="AF0253E2">
      <w:start w:val="1"/>
      <w:numFmt w:val="lowerRoman"/>
      <w:lvlText w:val="%9."/>
      <w:lvlJc w:val="right"/>
      <w:pPr>
        <w:ind w:left="6480" w:hanging="360"/>
      </w:pPr>
      <w:rPr>
        <w:u w:val="none"/>
      </w:rPr>
    </w:lvl>
  </w:abstractNum>
  <w:abstractNum w:abstractNumId="15" w15:restartNumberingAfterBreak="0">
    <w:nsid w:val="48703ED0"/>
    <w:multiLevelType w:val="multilevel"/>
    <w:tmpl w:val="C23270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8C147EE"/>
    <w:multiLevelType w:val="hybridMultilevel"/>
    <w:tmpl w:val="8A5A0934"/>
    <w:lvl w:ilvl="0" w:tplc="5686ABAA">
      <w:start w:val="1"/>
      <w:numFmt w:val="decimal"/>
      <w:lvlText w:val="%1."/>
      <w:lvlJc w:val="left"/>
      <w:pPr>
        <w:tabs>
          <w:tab w:val="num" w:pos="720"/>
        </w:tabs>
        <w:ind w:left="720" w:hanging="360"/>
      </w:pPr>
    </w:lvl>
    <w:lvl w:ilvl="1" w:tplc="07BE57FA" w:tentative="1">
      <w:start w:val="1"/>
      <w:numFmt w:val="decimal"/>
      <w:lvlText w:val="%2."/>
      <w:lvlJc w:val="left"/>
      <w:pPr>
        <w:tabs>
          <w:tab w:val="num" w:pos="1440"/>
        </w:tabs>
        <w:ind w:left="1440" w:hanging="360"/>
      </w:pPr>
    </w:lvl>
    <w:lvl w:ilvl="2" w:tplc="7F1CC25E" w:tentative="1">
      <w:start w:val="1"/>
      <w:numFmt w:val="decimal"/>
      <w:lvlText w:val="%3."/>
      <w:lvlJc w:val="left"/>
      <w:pPr>
        <w:tabs>
          <w:tab w:val="num" w:pos="2160"/>
        </w:tabs>
        <w:ind w:left="2160" w:hanging="360"/>
      </w:pPr>
    </w:lvl>
    <w:lvl w:ilvl="3" w:tplc="34EA53B8" w:tentative="1">
      <w:start w:val="1"/>
      <w:numFmt w:val="decimal"/>
      <w:lvlText w:val="%4."/>
      <w:lvlJc w:val="left"/>
      <w:pPr>
        <w:tabs>
          <w:tab w:val="num" w:pos="2880"/>
        </w:tabs>
        <w:ind w:left="2880" w:hanging="360"/>
      </w:pPr>
    </w:lvl>
    <w:lvl w:ilvl="4" w:tplc="4DF88AFC" w:tentative="1">
      <w:start w:val="1"/>
      <w:numFmt w:val="decimal"/>
      <w:lvlText w:val="%5."/>
      <w:lvlJc w:val="left"/>
      <w:pPr>
        <w:tabs>
          <w:tab w:val="num" w:pos="3600"/>
        </w:tabs>
        <w:ind w:left="3600" w:hanging="360"/>
      </w:pPr>
    </w:lvl>
    <w:lvl w:ilvl="5" w:tplc="730AA360" w:tentative="1">
      <w:start w:val="1"/>
      <w:numFmt w:val="decimal"/>
      <w:lvlText w:val="%6."/>
      <w:lvlJc w:val="left"/>
      <w:pPr>
        <w:tabs>
          <w:tab w:val="num" w:pos="4320"/>
        </w:tabs>
        <w:ind w:left="4320" w:hanging="360"/>
      </w:pPr>
    </w:lvl>
    <w:lvl w:ilvl="6" w:tplc="43D0E764" w:tentative="1">
      <w:start w:val="1"/>
      <w:numFmt w:val="decimal"/>
      <w:lvlText w:val="%7."/>
      <w:lvlJc w:val="left"/>
      <w:pPr>
        <w:tabs>
          <w:tab w:val="num" w:pos="5040"/>
        </w:tabs>
        <w:ind w:left="5040" w:hanging="360"/>
      </w:pPr>
    </w:lvl>
    <w:lvl w:ilvl="7" w:tplc="A2123B8A" w:tentative="1">
      <w:start w:val="1"/>
      <w:numFmt w:val="decimal"/>
      <w:lvlText w:val="%8."/>
      <w:lvlJc w:val="left"/>
      <w:pPr>
        <w:tabs>
          <w:tab w:val="num" w:pos="5760"/>
        </w:tabs>
        <w:ind w:left="5760" w:hanging="360"/>
      </w:pPr>
    </w:lvl>
    <w:lvl w:ilvl="8" w:tplc="AEE65882" w:tentative="1">
      <w:start w:val="1"/>
      <w:numFmt w:val="decimal"/>
      <w:lvlText w:val="%9."/>
      <w:lvlJc w:val="left"/>
      <w:pPr>
        <w:tabs>
          <w:tab w:val="num" w:pos="6480"/>
        </w:tabs>
        <w:ind w:left="6480" w:hanging="360"/>
      </w:pPr>
    </w:lvl>
  </w:abstractNum>
  <w:abstractNum w:abstractNumId="17" w15:restartNumberingAfterBreak="0">
    <w:nsid w:val="493002CE"/>
    <w:multiLevelType w:val="hybridMultilevel"/>
    <w:tmpl w:val="808013D6"/>
    <w:lvl w:ilvl="0" w:tplc="60FC10F8">
      <w:start w:val="1"/>
      <w:numFmt w:val="bullet"/>
      <w:lvlText w:val="●"/>
      <w:lvlJc w:val="left"/>
      <w:pPr>
        <w:ind w:left="720" w:hanging="360"/>
      </w:pPr>
      <w:rPr>
        <w:u w:val="none"/>
      </w:rPr>
    </w:lvl>
    <w:lvl w:ilvl="1" w:tplc="6C6866AA">
      <w:start w:val="1"/>
      <w:numFmt w:val="bullet"/>
      <w:lvlText w:val="○"/>
      <w:lvlJc w:val="left"/>
      <w:pPr>
        <w:ind w:left="1440" w:hanging="360"/>
      </w:pPr>
      <w:rPr>
        <w:u w:val="none"/>
      </w:rPr>
    </w:lvl>
    <w:lvl w:ilvl="2" w:tplc="ECA29B90">
      <w:start w:val="1"/>
      <w:numFmt w:val="bullet"/>
      <w:lvlText w:val="■"/>
      <w:lvlJc w:val="left"/>
      <w:pPr>
        <w:ind w:left="2160" w:hanging="360"/>
      </w:pPr>
      <w:rPr>
        <w:u w:val="none"/>
      </w:rPr>
    </w:lvl>
    <w:lvl w:ilvl="3" w:tplc="6506FF18">
      <w:start w:val="1"/>
      <w:numFmt w:val="bullet"/>
      <w:lvlText w:val="●"/>
      <w:lvlJc w:val="left"/>
      <w:pPr>
        <w:ind w:left="2880" w:hanging="360"/>
      </w:pPr>
      <w:rPr>
        <w:u w:val="none"/>
      </w:rPr>
    </w:lvl>
    <w:lvl w:ilvl="4" w:tplc="C31A4F9E">
      <w:start w:val="1"/>
      <w:numFmt w:val="bullet"/>
      <w:lvlText w:val="○"/>
      <w:lvlJc w:val="left"/>
      <w:pPr>
        <w:ind w:left="3600" w:hanging="360"/>
      </w:pPr>
      <w:rPr>
        <w:u w:val="none"/>
      </w:rPr>
    </w:lvl>
    <w:lvl w:ilvl="5" w:tplc="D11E15FE">
      <w:start w:val="1"/>
      <w:numFmt w:val="bullet"/>
      <w:lvlText w:val="■"/>
      <w:lvlJc w:val="left"/>
      <w:pPr>
        <w:ind w:left="4320" w:hanging="360"/>
      </w:pPr>
      <w:rPr>
        <w:u w:val="none"/>
      </w:rPr>
    </w:lvl>
    <w:lvl w:ilvl="6" w:tplc="0CA20C86">
      <w:start w:val="1"/>
      <w:numFmt w:val="bullet"/>
      <w:lvlText w:val="●"/>
      <w:lvlJc w:val="left"/>
      <w:pPr>
        <w:ind w:left="5040" w:hanging="360"/>
      </w:pPr>
      <w:rPr>
        <w:u w:val="none"/>
      </w:rPr>
    </w:lvl>
    <w:lvl w:ilvl="7" w:tplc="D1702DA0">
      <w:start w:val="1"/>
      <w:numFmt w:val="bullet"/>
      <w:lvlText w:val="○"/>
      <w:lvlJc w:val="left"/>
      <w:pPr>
        <w:ind w:left="5760" w:hanging="360"/>
      </w:pPr>
      <w:rPr>
        <w:u w:val="none"/>
      </w:rPr>
    </w:lvl>
    <w:lvl w:ilvl="8" w:tplc="A1F4AAD8">
      <w:start w:val="1"/>
      <w:numFmt w:val="bullet"/>
      <w:lvlText w:val="■"/>
      <w:lvlJc w:val="left"/>
      <w:pPr>
        <w:ind w:left="6480" w:hanging="360"/>
      </w:pPr>
      <w:rPr>
        <w:u w:val="none"/>
      </w:rPr>
    </w:lvl>
  </w:abstractNum>
  <w:abstractNum w:abstractNumId="18" w15:restartNumberingAfterBreak="0">
    <w:nsid w:val="4C826914"/>
    <w:multiLevelType w:val="hybridMultilevel"/>
    <w:tmpl w:val="DFE4DBBA"/>
    <w:lvl w:ilvl="0" w:tplc="04BC1C92">
      <w:start w:val="1"/>
      <w:numFmt w:val="decimal"/>
      <w:lvlText w:val="%1."/>
      <w:lvlJc w:val="left"/>
      <w:pPr>
        <w:ind w:left="720" w:hanging="360"/>
      </w:pPr>
    </w:lvl>
    <w:lvl w:ilvl="1" w:tplc="52307562">
      <w:start w:val="1"/>
      <w:numFmt w:val="lowerLetter"/>
      <w:lvlText w:val="%2."/>
      <w:lvlJc w:val="left"/>
      <w:pPr>
        <w:ind w:left="1440" w:hanging="360"/>
      </w:pPr>
    </w:lvl>
    <w:lvl w:ilvl="2" w:tplc="B61012D8">
      <w:start w:val="1"/>
      <w:numFmt w:val="lowerRoman"/>
      <w:lvlText w:val="%3."/>
      <w:lvlJc w:val="right"/>
      <w:pPr>
        <w:ind w:left="2160" w:hanging="180"/>
      </w:pPr>
    </w:lvl>
    <w:lvl w:ilvl="3" w:tplc="6798959C">
      <w:start w:val="1"/>
      <w:numFmt w:val="decimal"/>
      <w:lvlText w:val="%4."/>
      <w:lvlJc w:val="left"/>
      <w:pPr>
        <w:ind w:left="2880" w:hanging="360"/>
      </w:pPr>
    </w:lvl>
    <w:lvl w:ilvl="4" w:tplc="283864AE">
      <w:start w:val="1"/>
      <w:numFmt w:val="lowerLetter"/>
      <w:lvlText w:val="%5."/>
      <w:lvlJc w:val="left"/>
      <w:pPr>
        <w:ind w:left="3600" w:hanging="360"/>
      </w:pPr>
    </w:lvl>
    <w:lvl w:ilvl="5" w:tplc="0696FBD8">
      <w:start w:val="1"/>
      <w:numFmt w:val="lowerRoman"/>
      <w:lvlText w:val="%6."/>
      <w:lvlJc w:val="right"/>
      <w:pPr>
        <w:ind w:left="4320" w:hanging="180"/>
      </w:pPr>
    </w:lvl>
    <w:lvl w:ilvl="6" w:tplc="30581C38">
      <w:start w:val="1"/>
      <w:numFmt w:val="decimal"/>
      <w:lvlText w:val="%7."/>
      <w:lvlJc w:val="left"/>
      <w:pPr>
        <w:ind w:left="5040" w:hanging="360"/>
      </w:pPr>
    </w:lvl>
    <w:lvl w:ilvl="7" w:tplc="1A36D42A">
      <w:start w:val="1"/>
      <w:numFmt w:val="lowerLetter"/>
      <w:lvlText w:val="%8."/>
      <w:lvlJc w:val="left"/>
      <w:pPr>
        <w:ind w:left="5760" w:hanging="360"/>
      </w:pPr>
    </w:lvl>
    <w:lvl w:ilvl="8" w:tplc="CADE32A0">
      <w:start w:val="1"/>
      <w:numFmt w:val="lowerRoman"/>
      <w:lvlText w:val="%9."/>
      <w:lvlJc w:val="right"/>
      <w:pPr>
        <w:ind w:left="6480" w:hanging="180"/>
      </w:pPr>
    </w:lvl>
  </w:abstractNum>
  <w:abstractNum w:abstractNumId="19" w15:restartNumberingAfterBreak="0">
    <w:nsid w:val="4FAA6EC7"/>
    <w:multiLevelType w:val="hybridMultilevel"/>
    <w:tmpl w:val="449C978E"/>
    <w:lvl w:ilvl="0" w:tplc="8BF0EFA2">
      <w:start w:val="1"/>
      <w:numFmt w:val="bullet"/>
      <w:lvlText w:val="•"/>
      <w:lvlJc w:val="left"/>
      <w:pPr>
        <w:tabs>
          <w:tab w:val="num" w:pos="720"/>
        </w:tabs>
        <w:ind w:left="720" w:hanging="360"/>
      </w:pPr>
      <w:rPr>
        <w:rFonts w:ascii="Arial" w:hAnsi="Arial" w:hint="default"/>
      </w:rPr>
    </w:lvl>
    <w:lvl w:ilvl="1" w:tplc="D1E0F67C" w:tentative="1">
      <w:start w:val="1"/>
      <w:numFmt w:val="bullet"/>
      <w:lvlText w:val="•"/>
      <w:lvlJc w:val="left"/>
      <w:pPr>
        <w:tabs>
          <w:tab w:val="num" w:pos="1440"/>
        </w:tabs>
        <w:ind w:left="1440" w:hanging="360"/>
      </w:pPr>
      <w:rPr>
        <w:rFonts w:ascii="Arial" w:hAnsi="Arial" w:hint="default"/>
      </w:rPr>
    </w:lvl>
    <w:lvl w:ilvl="2" w:tplc="ABA0883E" w:tentative="1">
      <w:start w:val="1"/>
      <w:numFmt w:val="bullet"/>
      <w:lvlText w:val="•"/>
      <w:lvlJc w:val="left"/>
      <w:pPr>
        <w:tabs>
          <w:tab w:val="num" w:pos="2160"/>
        </w:tabs>
        <w:ind w:left="2160" w:hanging="360"/>
      </w:pPr>
      <w:rPr>
        <w:rFonts w:ascii="Arial" w:hAnsi="Arial" w:hint="default"/>
      </w:rPr>
    </w:lvl>
    <w:lvl w:ilvl="3" w:tplc="3DA09D42" w:tentative="1">
      <w:start w:val="1"/>
      <w:numFmt w:val="bullet"/>
      <w:lvlText w:val="•"/>
      <w:lvlJc w:val="left"/>
      <w:pPr>
        <w:tabs>
          <w:tab w:val="num" w:pos="2880"/>
        </w:tabs>
        <w:ind w:left="2880" w:hanging="360"/>
      </w:pPr>
      <w:rPr>
        <w:rFonts w:ascii="Arial" w:hAnsi="Arial" w:hint="default"/>
      </w:rPr>
    </w:lvl>
    <w:lvl w:ilvl="4" w:tplc="8CD0B20A" w:tentative="1">
      <w:start w:val="1"/>
      <w:numFmt w:val="bullet"/>
      <w:lvlText w:val="•"/>
      <w:lvlJc w:val="left"/>
      <w:pPr>
        <w:tabs>
          <w:tab w:val="num" w:pos="3600"/>
        </w:tabs>
        <w:ind w:left="3600" w:hanging="360"/>
      </w:pPr>
      <w:rPr>
        <w:rFonts w:ascii="Arial" w:hAnsi="Arial" w:hint="default"/>
      </w:rPr>
    </w:lvl>
    <w:lvl w:ilvl="5" w:tplc="BF92C934" w:tentative="1">
      <w:start w:val="1"/>
      <w:numFmt w:val="bullet"/>
      <w:lvlText w:val="•"/>
      <w:lvlJc w:val="left"/>
      <w:pPr>
        <w:tabs>
          <w:tab w:val="num" w:pos="4320"/>
        </w:tabs>
        <w:ind w:left="4320" w:hanging="360"/>
      </w:pPr>
      <w:rPr>
        <w:rFonts w:ascii="Arial" w:hAnsi="Arial" w:hint="default"/>
      </w:rPr>
    </w:lvl>
    <w:lvl w:ilvl="6" w:tplc="8676FE62" w:tentative="1">
      <w:start w:val="1"/>
      <w:numFmt w:val="bullet"/>
      <w:lvlText w:val="•"/>
      <w:lvlJc w:val="left"/>
      <w:pPr>
        <w:tabs>
          <w:tab w:val="num" w:pos="5040"/>
        </w:tabs>
        <w:ind w:left="5040" w:hanging="360"/>
      </w:pPr>
      <w:rPr>
        <w:rFonts w:ascii="Arial" w:hAnsi="Arial" w:hint="default"/>
      </w:rPr>
    </w:lvl>
    <w:lvl w:ilvl="7" w:tplc="8FC62D6A" w:tentative="1">
      <w:start w:val="1"/>
      <w:numFmt w:val="bullet"/>
      <w:lvlText w:val="•"/>
      <w:lvlJc w:val="left"/>
      <w:pPr>
        <w:tabs>
          <w:tab w:val="num" w:pos="5760"/>
        </w:tabs>
        <w:ind w:left="5760" w:hanging="360"/>
      </w:pPr>
      <w:rPr>
        <w:rFonts w:ascii="Arial" w:hAnsi="Arial" w:hint="default"/>
      </w:rPr>
    </w:lvl>
    <w:lvl w:ilvl="8" w:tplc="962447A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04E1821"/>
    <w:multiLevelType w:val="hybridMultilevel"/>
    <w:tmpl w:val="CA6AD5C6"/>
    <w:lvl w:ilvl="0" w:tplc="1492811C">
      <w:start w:val="1"/>
      <w:numFmt w:val="bullet"/>
      <w:lvlText w:val=""/>
      <w:lvlJc w:val="left"/>
      <w:pPr>
        <w:tabs>
          <w:tab w:val="num" w:pos="720"/>
        </w:tabs>
        <w:ind w:left="720" w:hanging="360"/>
      </w:pPr>
      <w:rPr>
        <w:rFonts w:ascii="Symbol" w:hAnsi="Symbol" w:hint="default"/>
        <w:sz w:val="20"/>
      </w:rPr>
    </w:lvl>
    <w:lvl w:ilvl="1" w:tplc="73829D92" w:tentative="1">
      <w:start w:val="1"/>
      <w:numFmt w:val="bullet"/>
      <w:lvlText w:val="o"/>
      <w:lvlJc w:val="left"/>
      <w:pPr>
        <w:tabs>
          <w:tab w:val="num" w:pos="1440"/>
        </w:tabs>
        <w:ind w:left="1440" w:hanging="360"/>
      </w:pPr>
      <w:rPr>
        <w:rFonts w:ascii="Courier New" w:hAnsi="Courier New" w:hint="default"/>
        <w:sz w:val="20"/>
      </w:rPr>
    </w:lvl>
    <w:lvl w:ilvl="2" w:tplc="7CF2BC22" w:tentative="1">
      <w:start w:val="1"/>
      <w:numFmt w:val="bullet"/>
      <w:lvlText w:val=""/>
      <w:lvlJc w:val="left"/>
      <w:pPr>
        <w:tabs>
          <w:tab w:val="num" w:pos="2160"/>
        </w:tabs>
        <w:ind w:left="2160" w:hanging="360"/>
      </w:pPr>
      <w:rPr>
        <w:rFonts w:ascii="Wingdings" w:hAnsi="Wingdings" w:hint="default"/>
        <w:sz w:val="20"/>
      </w:rPr>
    </w:lvl>
    <w:lvl w:ilvl="3" w:tplc="E12E6212" w:tentative="1">
      <w:start w:val="1"/>
      <w:numFmt w:val="bullet"/>
      <w:lvlText w:val=""/>
      <w:lvlJc w:val="left"/>
      <w:pPr>
        <w:tabs>
          <w:tab w:val="num" w:pos="2880"/>
        </w:tabs>
        <w:ind w:left="2880" w:hanging="360"/>
      </w:pPr>
      <w:rPr>
        <w:rFonts w:ascii="Wingdings" w:hAnsi="Wingdings" w:hint="default"/>
        <w:sz w:val="20"/>
      </w:rPr>
    </w:lvl>
    <w:lvl w:ilvl="4" w:tplc="A48C313A" w:tentative="1">
      <w:start w:val="1"/>
      <w:numFmt w:val="bullet"/>
      <w:lvlText w:val=""/>
      <w:lvlJc w:val="left"/>
      <w:pPr>
        <w:tabs>
          <w:tab w:val="num" w:pos="3600"/>
        </w:tabs>
        <w:ind w:left="3600" w:hanging="360"/>
      </w:pPr>
      <w:rPr>
        <w:rFonts w:ascii="Wingdings" w:hAnsi="Wingdings" w:hint="default"/>
        <w:sz w:val="20"/>
      </w:rPr>
    </w:lvl>
    <w:lvl w:ilvl="5" w:tplc="CF9A056C" w:tentative="1">
      <w:start w:val="1"/>
      <w:numFmt w:val="bullet"/>
      <w:lvlText w:val=""/>
      <w:lvlJc w:val="left"/>
      <w:pPr>
        <w:tabs>
          <w:tab w:val="num" w:pos="4320"/>
        </w:tabs>
        <w:ind w:left="4320" w:hanging="360"/>
      </w:pPr>
      <w:rPr>
        <w:rFonts w:ascii="Wingdings" w:hAnsi="Wingdings" w:hint="default"/>
        <w:sz w:val="20"/>
      </w:rPr>
    </w:lvl>
    <w:lvl w:ilvl="6" w:tplc="4F4EBC1A" w:tentative="1">
      <w:start w:val="1"/>
      <w:numFmt w:val="bullet"/>
      <w:lvlText w:val=""/>
      <w:lvlJc w:val="left"/>
      <w:pPr>
        <w:tabs>
          <w:tab w:val="num" w:pos="5040"/>
        </w:tabs>
        <w:ind w:left="5040" w:hanging="360"/>
      </w:pPr>
      <w:rPr>
        <w:rFonts w:ascii="Wingdings" w:hAnsi="Wingdings" w:hint="default"/>
        <w:sz w:val="20"/>
      </w:rPr>
    </w:lvl>
    <w:lvl w:ilvl="7" w:tplc="B840E07E" w:tentative="1">
      <w:start w:val="1"/>
      <w:numFmt w:val="bullet"/>
      <w:lvlText w:val=""/>
      <w:lvlJc w:val="left"/>
      <w:pPr>
        <w:tabs>
          <w:tab w:val="num" w:pos="5760"/>
        </w:tabs>
        <w:ind w:left="5760" w:hanging="360"/>
      </w:pPr>
      <w:rPr>
        <w:rFonts w:ascii="Wingdings" w:hAnsi="Wingdings" w:hint="default"/>
        <w:sz w:val="20"/>
      </w:rPr>
    </w:lvl>
    <w:lvl w:ilvl="8" w:tplc="F498EFC4"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225630"/>
    <w:multiLevelType w:val="hybridMultilevel"/>
    <w:tmpl w:val="6FA23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C5017"/>
    <w:multiLevelType w:val="multilevel"/>
    <w:tmpl w:val="82D0FC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A74258"/>
    <w:multiLevelType w:val="hybridMultilevel"/>
    <w:tmpl w:val="F048A0F6"/>
    <w:lvl w:ilvl="0" w:tplc="74D0CD5E">
      <w:start w:val="1"/>
      <w:numFmt w:val="decimal"/>
      <w:lvlText w:val="%1."/>
      <w:lvlJc w:val="left"/>
      <w:pPr>
        <w:ind w:left="720" w:hanging="360"/>
      </w:pPr>
    </w:lvl>
    <w:lvl w:ilvl="1" w:tplc="2710E1F2">
      <w:start w:val="1"/>
      <w:numFmt w:val="lowerLetter"/>
      <w:lvlText w:val="%2."/>
      <w:lvlJc w:val="left"/>
      <w:pPr>
        <w:ind w:left="1440" w:hanging="360"/>
      </w:pPr>
    </w:lvl>
    <w:lvl w:ilvl="2" w:tplc="C096DFC6">
      <w:start w:val="1"/>
      <w:numFmt w:val="lowerRoman"/>
      <w:lvlText w:val="%3."/>
      <w:lvlJc w:val="right"/>
      <w:pPr>
        <w:ind w:left="2160" w:hanging="180"/>
      </w:pPr>
    </w:lvl>
    <w:lvl w:ilvl="3" w:tplc="366401C8">
      <w:start w:val="1"/>
      <w:numFmt w:val="decimal"/>
      <w:lvlText w:val="%4."/>
      <w:lvlJc w:val="left"/>
      <w:pPr>
        <w:ind w:left="2880" w:hanging="360"/>
      </w:pPr>
    </w:lvl>
    <w:lvl w:ilvl="4" w:tplc="946C8D7C">
      <w:start w:val="1"/>
      <w:numFmt w:val="lowerLetter"/>
      <w:lvlText w:val="%5."/>
      <w:lvlJc w:val="left"/>
      <w:pPr>
        <w:ind w:left="3600" w:hanging="360"/>
      </w:pPr>
    </w:lvl>
    <w:lvl w:ilvl="5" w:tplc="45D42A82">
      <w:start w:val="1"/>
      <w:numFmt w:val="lowerRoman"/>
      <w:lvlText w:val="%6."/>
      <w:lvlJc w:val="right"/>
      <w:pPr>
        <w:ind w:left="4320" w:hanging="180"/>
      </w:pPr>
    </w:lvl>
    <w:lvl w:ilvl="6" w:tplc="2BD4EE1E">
      <w:start w:val="1"/>
      <w:numFmt w:val="decimal"/>
      <w:lvlText w:val="%7."/>
      <w:lvlJc w:val="left"/>
      <w:pPr>
        <w:ind w:left="5040" w:hanging="360"/>
      </w:pPr>
    </w:lvl>
    <w:lvl w:ilvl="7" w:tplc="90A6B6EA">
      <w:start w:val="1"/>
      <w:numFmt w:val="lowerLetter"/>
      <w:lvlText w:val="%8."/>
      <w:lvlJc w:val="left"/>
      <w:pPr>
        <w:ind w:left="5760" w:hanging="360"/>
      </w:pPr>
    </w:lvl>
    <w:lvl w:ilvl="8" w:tplc="E1EA847E">
      <w:start w:val="1"/>
      <w:numFmt w:val="lowerRoman"/>
      <w:lvlText w:val="%9."/>
      <w:lvlJc w:val="right"/>
      <w:pPr>
        <w:ind w:left="6480" w:hanging="180"/>
      </w:pPr>
    </w:lvl>
  </w:abstractNum>
  <w:abstractNum w:abstractNumId="24" w15:restartNumberingAfterBreak="0">
    <w:nsid w:val="584A5B05"/>
    <w:multiLevelType w:val="hybridMultilevel"/>
    <w:tmpl w:val="3B8A99DA"/>
    <w:lvl w:ilvl="0" w:tplc="B776B64A">
      <w:start w:val="1"/>
      <w:numFmt w:val="decimal"/>
      <w:lvlText w:val="%1."/>
      <w:lvlJc w:val="left"/>
      <w:pPr>
        <w:ind w:left="720" w:hanging="360"/>
      </w:pPr>
    </w:lvl>
    <w:lvl w:ilvl="1" w:tplc="B928CFD0">
      <w:start w:val="1"/>
      <w:numFmt w:val="lowerLetter"/>
      <w:lvlText w:val="%2."/>
      <w:lvlJc w:val="left"/>
      <w:pPr>
        <w:ind w:left="1440" w:hanging="360"/>
      </w:pPr>
    </w:lvl>
    <w:lvl w:ilvl="2" w:tplc="11B809A8">
      <w:start w:val="1"/>
      <w:numFmt w:val="lowerRoman"/>
      <w:lvlText w:val="%3."/>
      <w:lvlJc w:val="right"/>
      <w:pPr>
        <w:ind w:left="2160" w:hanging="180"/>
      </w:pPr>
    </w:lvl>
    <w:lvl w:ilvl="3" w:tplc="D15A12D2">
      <w:start w:val="1"/>
      <w:numFmt w:val="decimal"/>
      <w:lvlText w:val="%4."/>
      <w:lvlJc w:val="left"/>
      <w:pPr>
        <w:ind w:left="2880" w:hanging="360"/>
      </w:pPr>
    </w:lvl>
    <w:lvl w:ilvl="4" w:tplc="75B04946">
      <w:start w:val="1"/>
      <w:numFmt w:val="lowerLetter"/>
      <w:lvlText w:val="%5."/>
      <w:lvlJc w:val="left"/>
      <w:pPr>
        <w:ind w:left="3600" w:hanging="360"/>
      </w:pPr>
    </w:lvl>
    <w:lvl w:ilvl="5" w:tplc="947860B0">
      <w:start w:val="1"/>
      <w:numFmt w:val="lowerRoman"/>
      <w:lvlText w:val="%6."/>
      <w:lvlJc w:val="right"/>
      <w:pPr>
        <w:ind w:left="4320" w:hanging="180"/>
      </w:pPr>
    </w:lvl>
    <w:lvl w:ilvl="6" w:tplc="DB26F04C">
      <w:start w:val="1"/>
      <w:numFmt w:val="decimal"/>
      <w:lvlText w:val="%7."/>
      <w:lvlJc w:val="left"/>
      <w:pPr>
        <w:ind w:left="5040" w:hanging="360"/>
      </w:pPr>
    </w:lvl>
    <w:lvl w:ilvl="7" w:tplc="371487A2">
      <w:start w:val="1"/>
      <w:numFmt w:val="lowerLetter"/>
      <w:lvlText w:val="%8."/>
      <w:lvlJc w:val="left"/>
      <w:pPr>
        <w:ind w:left="5760" w:hanging="360"/>
      </w:pPr>
    </w:lvl>
    <w:lvl w:ilvl="8" w:tplc="F68AA2B2">
      <w:start w:val="1"/>
      <w:numFmt w:val="lowerRoman"/>
      <w:lvlText w:val="%9."/>
      <w:lvlJc w:val="right"/>
      <w:pPr>
        <w:ind w:left="6480" w:hanging="180"/>
      </w:pPr>
    </w:lvl>
  </w:abstractNum>
  <w:abstractNum w:abstractNumId="25" w15:restartNumberingAfterBreak="0">
    <w:nsid w:val="5B437368"/>
    <w:multiLevelType w:val="multilevel"/>
    <w:tmpl w:val="559A47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5E5E29"/>
    <w:multiLevelType w:val="hybridMultilevel"/>
    <w:tmpl w:val="1626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2C6A41"/>
    <w:multiLevelType w:val="hybridMultilevel"/>
    <w:tmpl w:val="412A3988"/>
    <w:lvl w:ilvl="0" w:tplc="627A6D56">
      <w:start w:val="1"/>
      <w:numFmt w:val="decimal"/>
      <w:lvlText w:val="%1."/>
      <w:lvlJc w:val="left"/>
      <w:pPr>
        <w:ind w:left="720" w:hanging="360"/>
      </w:pPr>
    </w:lvl>
    <w:lvl w:ilvl="1" w:tplc="F1EC746A">
      <w:start w:val="1"/>
      <w:numFmt w:val="lowerLetter"/>
      <w:lvlText w:val="%2."/>
      <w:lvlJc w:val="left"/>
      <w:pPr>
        <w:ind w:left="1440" w:hanging="360"/>
      </w:pPr>
    </w:lvl>
    <w:lvl w:ilvl="2" w:tplc="86166A92">
      <w:start w:val="1"/>
      <w:numFmt w:val="lowerRoman"/>
      <w:lvlText w:val="%3."/>
      <w:lvlJc w:val="right"/>
      <w:pPr>
        <w:ind w:left="2160" w:hanging="180"/>
      </w:pPr>
    </w:lvl>
    <w:lvl w:ilvl="3" w:tplc="FDBCDD26">
      <w:start w:val="1"/>
      <w:numFmt w:val="decimal"/>
      <w:lvlText w:val="%4."/>
      <w:lvlJc w:val="left"/>
      <w:pPr>
        <w:ind w:left="2880" w:hanging="360"/>
      </w:pPr>
    </w:lvl>
    <w:lvl w:ilvl="4" w:tplc="8A8A43D4">
      <w:start w:val="1"/>
      <w:numFmt w:val="lowerLetter"/>
      <w:lvlText w:val="%5."/>
      <w:lvlJc w:val="left"/>
      <w:pPr>
        <w:ind w:left="3600" w:hanging="360"/>
      </w:pPr>
    </w:lvl>
    <w:lvl w:ilvl="5" w:tplc="6F84AD72">
      <w:start w:val="1"/>
      <w:numFmt w:val="lowerRoman"/>
      <w:lvlText w:val="%6."/>
      <w:lvlJc w:val="right"/>
      <w:pPr>
        <w:ind w:left="4320" w:hanging="180"/>
      </w:pPr>
    </w:lvl>
    <w:lvl w:ilvl="6" w:tplc="8392DC76">
      <w:start w:val="1"/>
      <w:numFmt w:val="decimal"/>
      <w:lvlText w:val="%7."/>
      <w:lvlJc w:val="left"/>
      <w:pPr>
        <w:ind w:left="5040" w:hanging="360"/>
      </w:pPr>
    </w:lvl>
    <w:lvl w:ilvl="7" w:tplc="580C2C2A">
      <w:start w:val="1"/>
      <w:numFmt w:val="lowerLetter"/>
      <w:lvlText w:val="%8."/>
      <w:lvlJc w:val="left"/>
      <w:pPr>
        <w:ind w:left="5760" w:hanging="360"/>
      </w:pPr>
    </w:lvl>
    <w:lvl w:ilvl="8" w:tplc="D67048EE">
      <w:start w:val="1"/>
      <w:numFmt w:val="lowerRoman"/>
      <w:lvlText w:val="%9."/>
      <w:lvlJc w:val="right"/>
      <w:pPr>
        <w:ind w:left="6480" w:hanging="180"/>
      </w:pPr>
    </w:lvl>
  </w:abstractNum>
  <w:abstractNum w:abstractNumId="28" w15:restartNumberingAfterBreak="0">
    <w:nsid w:val="66B161AE"/>
    <w:multiLevelType w:val="hybridMultilevel"/>
    <w:tmpl w:val="2C52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944BE0"/>
    <w:multiLevelType w:val="multilevel"/>
    <w:tmpl w:val="2C0C1D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B600E6"/>
    <w:multiLevelType w:val="hybridMultilevel"/>
    <w:tmpl w:val="58D8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7"/>
  </w:num>
  <w:num w:numId="4">
    <w:abstractNumId w:val="3"/>
  </w:num>
  <w:num w:numId="5">
    <w:abstractNumId w:val="18"/>
  </w:num>
  <w:num w:numId="6">
    <w:abstractNumId w:val="24"/>
  </w:num>
  <w:num w:numId="7">
    <w:abstractNumId w:val="17"/>
  </w:num>
  <w:num w:numId="8">
    <w:abstractNumId w:val="14"/>
  </w:num>
  <w:num w:numId="9">
    <w:abstractNumId w:val="7"/>
  </w:num>
  <w:num w:numId="10">
    <w:abstractNumId w:val="12"/>
  </w:num>
  <w:num w:numId="11">
    <w:abstractNumId w:val="15"/>
  </w:num>
  <w:num w:numId="12">
    <w:abstractNumId w:val="13"/>
  </w:num>
  <w:num w:numId="13">
    <w:abstractNumId w:val="2"/>
  </w:num>
  <w:num w:numId="14">
    <w:abstractNumId w:val="21"/>
  </w:num>
  <w:num w:numId="15">
    <w:abstractNumId w:val="16"/>
  </w:num>
  <w:num w:numId="16">
    <w:abstractNumId w:val="20"/>
  </w:num>
  <w:num w:numId="17">
    <w:abstractNumId w:val="30"/>
  </w:num>
  <w:num w:numId="18">
    <w:abstractNumId w:val="9"/>
  </w:num>
  <w:num w:numId="19">
    <w:abstractNumId w:val="1"/>
  </w:num>
  <w:num w:numId="20">
    <w:abstractNumId w:val="26"/>
  </w:num>
  <w:num w:numId="21">
    <w:abstractNumId w:val="11"/>
  </w:num>
  <w:num w:numId="22">
    <w:abstractNumId w:val="28"/>
  </w:num>
  <w:num w:numId="23">
    <w:abstractNumId w:val="19"/>
  </w:num>
  <w:num w:numId="24">
    <w:abstractNumId w:val="4"/>
  </w:num>
  <w:num w:numId="25">
    <w:abstractNumId w:val="10"/>
  </w:num>
  <w:num w:numId="26">
    <w:abstractNumId w:val="25"/>
  </w:num>
  <w:num w:numId="27">
    <w:abstractNumId w:val="6"/>
  </w:num>
  <w:num w:numId="28">
    <w:abstractNumId w:val="5"/>
  </w:num>
  <w:num w:numId="29">
    <w:abstractNumId w:val="29"/>
  </w:num>
  <w:num w:numId="30">
    <w:abstractNumId w:val="0"/>
  </w:num>
  <w:num w:numId="3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cCready, Christina@DWR">
    <w15:presenceInfo w15:providerId="None" w15:userId="McCready, Christina@DWR"/>
  </w15:person>
  <w15:person w15:author="Peter Colohan">
    <w15:presenceInfo w15:providerId="Windows Live" w15:userId="95fe87efb1316f66"/>
  </w15:person>
  <w15:person w15:author="Hill, Jeremy@DWR">
    <w15:presenceInfo w15:providerId="AD" w15:userId="S::Jeremy.Hill@water.ca.gov::8447e48f-cfb0-4a89-987c-e89359355b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zNbIwsbS0MDQyMjNR0lEKTi0uzszPAykwNKgFADSja1ItAAAA"/>
  </w:docVars>
  <w:rsids>
    <w:rsidRoot w:val="00F23756"/>
    <w:rsid w:val="000004BD"/>
    <w:rsid w:val="00011A68"/>
    <w:rsid w:val="00032DC6"/>
    <w:rsid w:val="00037B03"/>
    <w:rsid w:val="00043C6C"/>
    <w:rsid w:val="0005694D"/>
    <w:rsid w:val="00073D27"/>
    <w:rsid w:val="000818B4"/>
    <w:rsid w:val="000A66C2"/>
    <w:rsid w:val="000D017F"/>
    <w:rsid w:val="000D6CA1"/>
    <w:rsid w:val="000D7C64"/>
    <w:rsid w:val="000F2D2A"/>
    <w:rsid w:val="00117B41"/>
    <w:rsid w:val="00125087"/>
    <w:rsid w:val="00133C70"/>
    <w:rsid w:val="00135CB3"/>
    <w:rsid w:val="001508C5"/>
    <w:rsid w:val="00153DAA"/>
    <w:rsid w:val="00166F12"/>
    <w:rsid w:val="00171094"/>
    <w:rsid w:val="00180452"/>
    <w:rsid w:val="0018166B"/>
    <w:rsid w:val="001960B1"/>
    <w:rsid w:val="0019697D"/>
    <w:rsid w:val="001B4F38"/>
    <w:rsid w:val="001C5E67"/>
    <w:rsid w:val="001C6991"/>
    <w:rsid w:val="001E62B6"/>
    <w:rsid w:val="001F5DBD"/>
    <w:rsid w:val="002109E0"/>
    <w:rsid w:val="002364B3"/>
    <w:rsid w:val="00243C75"/>
    <w:rsid w:val="00244C8A"/>
    <w:rsid w:val="00245F80"/>
    <w:rsid w:val="00247F8E"/>
    <w:rsid w:val="00264E51"/>
    <w:rsid w:val="0027241E"/>
    <w:rsid w:val="002741C2"/>
    <w:rsid w:val="00277B0D"/>
    <w:rsid w:val="00294866"/>
    <w:rsid w:val="002B3F8B"/>
    <w:rsid w:val="002F16FA"/>
    <w:rsid w:val="002F630A"/>
    <w:rsid w:val="0032439E"/>
    <w:rsid w:val="00326CF6"/>
    <w:rsid w:val="00364A21"/>
    <w:rsid w:val="003A08FB"/>
    <w:rsid w:val="003B7927"/>
    <w:rsid w:val="003C3821"/>
    <w:rsid w:val="003F2164"/>
    <w:rsid w:val="00403F5C"/>
    <w:rsid w:val="0042402E"/>
    <w:rsid w:val="00454C4A"/>
    <w:rsid w:val="00456848"/>
    <w:rsid w:val="00476188"/>
    <w:rsid w:val="00497E4D"/>
    <w:rsid w:val="004B05F3"/>
    <w:rsid w:val="004C5036"/>
    <w:rsid w:val="004F6C76"/>
    <w:rsid w:val="004F6D25"/>
    <w:rsid w:val="00507000"/>
    <w:rsid w:val="00513647"/>
    <w:rsid w:val="0052024E"/>
    <w:rsid w:val="00541E01"/>
    <w:rsid w:val="00542BE5"/>
    <w:rsid w:val="0054339C"/>
    <w:rsid w:val="0054576F"/>
    <w:rsid w:val="00557697"/>
    <w:rsid w:val="00597134"/>
    <w:rsid w:val="005A338F"/>
    <w:rsid w:val="005B3585"/>
    <w:rsid w:val="005C044F"/>
    <w:rsid w:val="005D4BE8"/>
    <w:rsid w:val="005F3D94"/>
    <w:rsid w:val="006041A5"/>
    <w:rsid w:val="00612C90"/>
    <w:rsid w:val="00625C0E"/>
    <w:rsid w:val="00626BF9"/>
    <w:rsid w:val="0064482C"/>
    <w:rsid w:val="00645857"/>
    <w:rsid w:val="00654DB3"/>
    <w:rsid w:val="00671059"/>
    <w:rsid w:val="00696EEF"/>
    <w:rsid w:val="006C0C55"/>
    <w:rsid w:val="006C3CA9"/>
    <w:rsid w:val="006C7C35"/>
    <w:rsid w:val="006D1A81"/>
    <w:rsid w:val="006D7644"/>
    <w:rsid w:val="006F764A"/>
    <w:rsid w:val="0070484F"/>
    <w:rsid w:val="00711F2D"/>
    <w:rsid w:val="00713783"/>
    <w:rsid w:val="00713E5D"/>
    <w:rsid w:val="007250FC"/>
    <w:rsid w:val="00727F5E"/>
    <w:rsid w:val="00763DAD"/>
    <w:rsid w:val="00776AF2"/>
    <w:rsid w:val="007A6C84"/>
    <w:rsid w:val="007F1C66"/>
    <w:rsid w:val="008031D3"/>
    <w:rsid w:val="0081725A"/>
    <w:rsid w:val="00841FC9"/>
    <w:rsid w:val="00854846"/>
    <w:rsid w:val="00861AB8"/>
    <w:rsid w:val="008666D6"/>
    <w:rsid w:val="00883B9F"/>
    <w:rsid w:val="00883DC4"/>
    <w:rsid w:val="008A4642"/>
    <w:rsid w:val="008B4BFC"/>
    <w:rsid w:val="008E36E2"/>
    <w:rsid w:val="008E41F0"/>
    <w:rsid w:val="008E5DAC"/>
    <w:rsid w:val="008F77E1"/>
    <w:rsid w:val="009056B6"/>
    <w:rsid w:val="009215AC"/>
    <w:rsid w:val="00932C61"/>
    <w:rsid w:val="00934DC3"/>
    <w:rsid w:val="0094437E"/>
    <w:rsid w:val="009514B7"/>
    <w:rsid w:val="00960612"/>
    <w:rsid w:val="00997225"/>
    <w:rsid w:val="009A3BA4"/>
    <w:rsid w:val="009D5F55"/>
    <w:rsid w:val="009D6A9A"/>
    <w:rsid w:val="00A031DA"/>
    <w:rsid w:val="00A45CC9"/>
    <w:rsid w:val="00A475AA"/>
    <w:rsid w:val="00A47E08"/>
    <w:rsid w:val="00A561B2"/>
    <w:rsid w:val="00A63050"/>
    <w:rsid w:val="00A7144D"/>
    <w:rsid w:val="00A82963"/>
    <w:rsid w:val="00AA1210"/>
    <w:rsid w:val="00AA3983"/>
    <w:rsid w:val="00AB5448"/>
    <w:rsid w:val="00AC160B"/>
    <w:rsid w:val="00AE1176"/>
    <w:rsid w:val="00B1379F"/>
    <w:rsid w:val="00B209B7"/>
    <w:rsid w:val="00B24D5F"/>
    <w:rsid w:val="00B45414"/>
    <w:rsid w:val="00B47A5D"/>
    <w:rsid w:val="00B50A2F"/>
    <w:rsid w:val="00B55710"/>
    <w:rsid w:val="00B57338"/>
    <w:rsid w:val="00B57A4C"/>
    <w:rsid w:val="00B769EE"/>
    <w:rsid w:val="00B77BBB"/>
    <w:rsid w:val="00BB0C5E"/>
    <w:rsid w:val="00BB5CED"/>
    <w:rsid w:val="00BE1084"/>
    <w:rsid w:val="00BF12F8"/>
    <w:rsid w:val="00BF7F59"/>
    <w:rsid w:val="00C05D73"/>
    <w:rsid w:val="00C46E9D"/>
    <w:rsid w:val="00C50F15"/>
    <w:rsid w:val="00C55E53"/>
    <w:rsid w:val="00C712FE"/>
    <w:rsid w:val="00CC73CF"/>
    <w:rsid w:val="00D000F3"/>
    <w:rsid w:val="00D009E2"/>
    <w:rsid w:val="00D01811"/>
    <w:rsid w:val="00D631C3"/>
    <w:rsid w:val="00D70C3A"/>
    <w:rsid w:val="00D74F15"/>
    <w:rsid w:val="00D827CF"/>
    <w:rsid w:val="00D83C5D"/>
    <w:rsid w:val="00D864DD"/>
    <w:rsid w:val="00D96E91"/>
    <w:rsid w:val="00DE5D43"/>
    <w:rsid w:val="00DF5A91"/>
    <w:rsid w:val="00E03D1C"/>
    <w:rsid w:val="00E10D00"/>
    <w:rsid w:val="00E10E3B"/>
    <w:rsid w:val="00E12DD6"/>
    <w:rsid w:val="00E21277"/>
    <w:rsid w:val="00E977D7"/>
    <w:rsid w:val="00EA5209"/>
    <w:rsid w:val="00EC4613"/>
    <w:rsid w:val="00ED196C"/>
    <w:rsid w:val="00F13FE8"/>
    <w:rsid w:val="00F216EC"/>
    <w:rsid w:val="00F23756"/>
    <w:rsid w:val="00F34C53"/>
    <w:rsid w:val="00F4323C"/>
    <w:rsid w:val="00F455E2"/>
    <w:rsid w:val="00F90AF1"/>
    <w:rsid w:val="00FA4CFB"/>
    <w:rsid w:val="00FA59AA"/>
    <w:rsid w:val="00FB6BFD"/>
    <w:rsid w:val="00FD66FC"/>
    <w:rsid w:val="00FF06D8"/>
    <w:rsid w:val="00FF23A9"/>
    <w:rsid w:val="0540D9BF"/>
    <w:rsid w:val="0E2B9235"/>
    <w:rsid w:val="11917025"/>
    <w:rsid w:val="28440F68"/>
    <w:rsid w:val="46D7667B"/>
    <w:rsid w:val="4FDBEC56"/>
    <w:rsid w:val="586284EF"/>
    <w:rsid w:val="7F893F8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0633BF9"/>
  <w15:docId w15:val="{CF3D2B45-64BC-4620-8165-8B74E742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612"/>
    <w:pPr>
      <w:spacing w:after="0" w:line="240" w:lineRule="auto"/>
    </w:pPr>
    <w:rPr>
      <w:rFonts w:ascii="Times New Roman" w:eastAsia="Times New Roman" w:hAnsi="Times New Roman" w:cs="Times New Roman"/>
      <w:sz w:val="24"/>
      <w:szCs w:val="24"/>
    </w:rPr>
  </w:style>
  <w:style w:type="paragraph" w:styleId="Heading1">
    <w:name w:val="heading 1"/>
    <w:basedOn w:val="Normal1"/>
    <w:next w:val="Normal1"/>
    <w:pPr>
      <w:keepNext/>
      <w:keepLines/>
      <w:spacing w:before="240" w:after="240"/>
      <w:outlineLvl w:val="0"/>
    </w:pPr>
    <w:rPr>
      <w:b/>
      <w:color w:val="1A8382"/>
      <w:sz w:val="32"/>
      <w:szCs w:val="32"/>
    </w:rPr>
  </w:style>
  <w:style w:type="paragraph" w:styleId="Heading2">
    <w:name w:val="heading 2"/>
    <w:basedOn w:val="Normal1"/>
    <w:next w:val="Normal1"/>
    <w:pPr>
      <w:keepNext/>
      <w:keepLines/>
      <w:spacing w:before="120" w:after="120"/>
      <w:outlineLvl w:val="1"/>
    </w:pPr>
    <w:rPr>
      <w:b/>
      <w:color w:val="1C2B58"/>
      <w:sz w:val="26"/>
      <w:szCs w:val="26"/>
    </w:rPr>
  </w:style>
  <w:style w:type="paragraph" w:styleId="Heading3">
    <w:name w:val="heading 3"/>
    <w:basedOn w:val="Normal1"/>
    <w:next w:val="Normal1"/>
    <w:pPr>
      <w:keepNext/>
      <w:keepLines/>
      <w:spacing w:before="40"/>
      <w:outlineLvl w:val="2"/>
    </w:pPr>
    <w:rPr>
      <w:color w:val="1C2B58"/>
      <w:sz w:val="24"/>
      <w:szCs w:val="24"/>
    </w:rPr>
  </w:style>
  <w:style w:type="paragraph" w:styleId="Heading4">
    <w:name w:val="heading 4"/>
    <w:basedOn w:val="Normal1"/>
    <w:next w:val="Normal1"/>
    <w:pPr>
      <w:keepNext/>
      <w:keepLines/>
      <w:spacing w:before="40"/>
      <w:outlineLvl w:val="3"/>
    </w:pPr>
    <w:rPr>
      <w:i/>
      <w:color w:val="1C2B58"/>
      <w:u w:val="single"/>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after="120"/>
    </w:pPr>
    <w:rPr>
      <w:color w:val="1A8382"/>
      <w:sz w:val="44"/>
      <w:szCs w:val="44"/>
    </w:rPr>
  </w:style>
  <w:style w:type="paragraph" w:styleId="Subtitle">
    <w:name w:val="Subtitle"/>
    <w:basedOn w:val="Normal1"/>
    <w:next w:val="Normal1"/>
    <w:rPr>
      <w:color w:val="5A5A5A"/>
    </w:rPr>
  </w:style>
  <w:style w:type="paragraph" w:styleId="BalloonText">
    <w:name w:val="Balloon Text"/>
    <w:basedOn w:val="Normal"/>
    <w:link w:val="BalloonTextChar"/>
    <w:uiPriority w:val="99"/>
    <w:semiHidden/>
    <w:unhideWhenUsed/>
    <w:rsid w:val="00513647"/>
    <w:rPr>
      <w:rFonts w:ascii="Lucida Grande" w:eastAsia="Calibri" w:hAnsi="Lucida Grande" w:cs="Lucida Grande"/>
      <w:sz w:val="18"/>
      <w:szCs w:val="18"/>
    </w:rPr>
  </w:style>
  <w:style w:type="character" w:customStyle="1" w:styleId="BalloonTextChar">
    <w:name w:val="Balloon Text Char"/>
    <w:basedOn w:val="DefaultParagraphFont"/>
    <w:link w:val="BalloonText"/>
    <w:uiPriority w:val="99"/>
    <w:semiHidden/>
    <w:rsid w:val="00513647"/>
    <w:rPr>
      <w:rFonts w:ascii="Lucida Grande" w:hAnsi="Lucida Grande" w:cs="Lucida Grande"/>
      <w:sz w:val="18"/>
      <w:szCs w:val="18"/>
    </w:rPr>
  </w:style>
  <w:style w:type="character" w:styleId="CommentReference">
    <w:name w:val="annotation reference"/>
    <w:basedOn w:val="DefaultParagraphFont"/>
    <w:uiPriority w:val="99"/>
    <w:semiHidden/>
    <w:unhideWhenUsed/>
    <w:rsid w:val="00513647"/>
    <w:rPr>
      <w:sz w:val="18"/>
      <w:szCs w:val="18"/>
    </w:rPr>
  </w:style>
  <w:style w:type="paragraph" w:styleId="CommentText">
    <w:name w:val="annotation text"/>
    <w:basedOn w:val="Normal"/>
    <w:link w:val="CommentTextChar"/>
    <w:uiPriority w:val="99"/>
    <w:semiHidden/>
    <w:unhideWhenUsed/>
    <w:rsid w:val="00513647"/>
    <w:pPr>
      <w:spacing w:after="160"/>
    </w:pPr>
    <w:rPr>
      <w:rFonts w:ascii="Calibri" w:eastAsia="Calibri" w:hAnsi="Calibri" w:cs="Calibri"/>
    </w:rPr>
  </w:style>
  <w:style w:type="character" w:customStyle="1" w:styleId="CommentTextChar">
    <w:name w:val="Comment Text Char"/>
    <w:basedOn w:val="DefaultParagraphFont"/>
    <w:link w:val="CommentText"/>
    <w:uiPriority w:val="99"/>
    <w:semiHidden/>
    <w:rsid w:val="00513647"/>
    <w:rPr>
      <w:sz w:val="24"/>
      <w:szCs w:val="24"/>
    </w:rPr>
  </w:style>
  <w:style w:type="paragraph" w:styleId="CommentSubject">
    <w:name w:val="annotation subject"/>
    <w:basedOn w:val="CommentText"/>
    <w:next w:val="CommentText"/>
    <w:link w:val="CommentSubjectChar"/>
    <w:uiPriority w:val="99"/>
    <w:semiHidden/>
    <w:unhideWhenUsed/>
    <w:rsid w:val="00513647"/>
    <w:rPr>
      <w:b/>
      <w:bCs/>
      <w:sz w:val="20"/>
      <w:szCs w:val="20"/>
    </w:rPr>
  </w:style>
  <w:style w:type="character" w:customStyle="1" w:styleId="CommentSubjectChar">
    <w:name w:val="Comment Subject Char"/>
    <w:basedOn w:val="CommentTextChar"/>
    <w:link w:val="CommentSubject"/>
    <w:uiPriority w:val="99"/>
    <w:semiHidden/>
    <w:rsid w:val="00513647"/>
    <w:rPr>
      <w:b/>
      <w:bCs/>
      <w:sz w:val="20"/>
      <w:szCs w:val="20"/>
    </w:rPr>
  </w:style>
  <w:style w:type="paragraph" w:styleId="Header">
    <w:name w:val="header"/>
    <w:basedOn w:val="Normal"/>
    <w:link w:val="HeaderChar"/>
    <w:uiPriority w:val="99"/>
    <w:unhideWhenUsed/>
    <w:rsid w:val="008B4BFC"/>
    <w:pPr>
      <w:tabs>
        <w:tab w:val="center" w:pos="4680"/>
        <w:tab w:val="right" w:pos="9360"/>
      </w:tabs>
    </w:pPr>
    <w:rPr>
      <w:rFonts w:ascii="Calibri" w:eastAsia="Calibri" w:hAnsi="Calibri" w:cs="Calibri"/>
      <w:sz w:val="22"/>
      <w:szCs w:val="22"/>
    </w:rPr>
  </w:style>
  <w:style w:type="character" w:customStyle="1" w:styleId="HeaderChar">
    <w:name w:val="Header Char"/>
    <w:basedOn w:val="DefaultParagraphFont"/>
    <w:link w:val="Header"/>
    <w:uiPriority w:val="99"/>
    <w:rsid w:val="008B4BFC"/>
  </w:style>
  <w:style w:type="paragraph" w:styleId="Footer">
    <w:name w:val="footer"/>
    <w:basedOn w:val="Normal"/>
    <w:link w:val="FooterChar"/>
    <w:uiPriority w:val="99"/>
    <w:unhideWhenUsed/>
    <w:rsid w:val="008B4BFC"/>
    <w:pPr>
      <w:tabs>
        <w:tab w:val="center" w:pos="4680"/>
        <w:tab w:val="right" w:pos="9360"/>
      </w:tabs>
    </w:pPr>
    <w:rPr>
      <w:rFonts w:ascii="Calibri" w:eastAsia="Calibri" w:hAnsi="Calibri" w:cs="Calibri"/>
      <w:sz w:val="22"/>
      <w:szCs w:val="22"/>
    </w:rPr>
  </w:style>
  <w:style w:type="character" w:customStyle="1" w:styleId="FooterChar">
    <w:name w:val="Footer Char"/>
    <w:basedOn w:val="DefaultParagraphFont"/>
    <w:link w:val="Footer"/>
    <w:uiPriority w:val="99"/>
    <w:rsid w:val="008B4BFC"/>
  </w:style>
  <w:style w:type="paragraph" w:styleId="ListParagraph">
    <w:name w:val="List Paragraph"/>
    <w:basedOn w:val="Normal"/>
    <w:uiPriority w:val="34"/>
    <w:qFormat/>
    <w:rsid w:val="00AA1210"/>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AA1210"/>
    <w:rPr>
      <w:color w:val="0000FF"/>
      <w:u w:val="single"/>
    </w:rPr>
  </w:style>
  <w:style w:type="paragraph" w:styleId="Revision">
    <w:name w:val="Revision"/>
    <w:hidden/>
    <w:uiPriority w:val="99"/>
    <w:semiHidden/>
    <w:rsid w:val="00F4323C"/>
    <w:pPr>
      <w:spacing w:after="0" w:line="240" w:lineRule="auto"/>
    </w:pPr>
  </w:style>
  <w:style w:type="paragraph" w:styleId="FootnoteText">
    <w:name w:val="footnote text"/>
    <w:basedOn w:val="Normal"/>
    <w:link w:val="FootnoteTextChar"/>
    <w:uiPriority w:val="99"/>
    <w:unhideWhenUsed/>
    <w:rsid w:val="00E10E3B"/>
    <w:rPr>
      <w:rFonts w:ascii="Calibri" w:eastAsia="Calibri" w:hAnsi="Calibri" w:cs="Calibri"/>
    </w:rPr>
  </w:style>
  <w:style w:type="character" w:customStyle="1" w:styleId="FootnoteTextChar">
    <w:name w:val="Footnote Text Char"/>
    <w:basedOn w:val="DefaultParagraphFont"/>
    <w:link w:val="FootnoteText"/>
    <w:uiPriority w:val="99"/>
    <w:rsid w:val="00E10E3B"/>
    <w:rPr>
      <w:sz w:val="24"/>
      <w:szCs w:val="24"/>
    </w:rPr>
  </w:style>
  <w:style w:type="character" w:styleId="FootnoteReference">
    <w:name w:val="footnote reference"/>
    <w:basedOn w:val="DefaultParagraphFont"/>
    <w:uiPriority w:val="99"/>
    <w:unhideWhenUsed/>
    <w:rsid w:val="00E10E3B"/>
    <w:rPr>
      <w:vertAlign w:val="superscript"/>
    </w:rPr>
  </w:style>
  <w:style w:type="paragraph" w:styleId="NormalWeb">
    <w:name w:val="Normal (Web)"/>
    <w:basedOn w:val="Normal"/>
    <w:uiPriority w:val="99"/>
    <w:semiHidden/>
    <w:unhideWhenUsed/>
    <w:rsid w:val="000004BD"/>
    <w:pPr>
      <w:spacing w:before="100" w:beforeAutospacing="1" w:after="100" w:afterAutospacing="1"/>
    </w:pPr>
    <w:rPr>
      <w:rFonts w:ascii="Times" w:hAnsi="Times"/>
      <w:sz w:val="20"/>
      <w:szCs w:val="20"/>
    </w:rPr>
  </w:style>
  <w:style w:type="character" w:customStyle="1" w:styleId="c-messagesender">
    <w:name w:val="c-message__sender"/>
    <w:basedOn w:val="DefaultParagraphFont"/>
    <w:rsid w:val="00EC4613"/>
  </w:style>
  <w:style w:type="character" w:customStyle="1" w:styleId="c-timestamplabel">
    <w:name w:val="c-timestamp__label"/>
    <w:basedOn w:val="DefaultParagraphFont"/>
    <w:rsid w:val="00EC4613"/>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135CB3"/>
    <w:pPr>
      <w:spacing w:before="100" w:beforeAutospacing="1" w:after="100" w:afterAutospacing="1"/>
    </w:pPr>
  </w:style>
  <w:style w:type="character" w:customStyle="1" w:styleId="normaltextrun">
    <w:name w:val="normaltextrun"/>
    <w:basedOn w:val="DefaultParagraphFont"/>
    <w:rsid w:val="00135CB3"/>
  </w:style>
  <w:style w:type="character" w:customStyle="1" w:styleId="eop">
    <w:name w:val="eop"/>
    <w:basedOn w:val="DefaultParagraphFont"/>
    <w:rsid w:val="00135CB3"/>
  </w:style>
  <w:style w:type="character" w:customStyle="1" w:styleId="spellingerror">
    <w:name w:val="spellingerror"/>
    <w:basedOn w:val="DefaultParagraphFont"/>
    <w:rsid w:val="00135CB3"/>
  </w:style>
  <w:style w:type="character" w:styleId="UnresolvedMention">
    <w:name w:val="Unresolved Mention"/>
    <w:basedOn w:val="DefaultParagraphFont"/>
    <w:uiPriority w:val="99"/>
    <w:semiHidden/>
    <w:unhideWhenUsed/>
    <w:rsid w:val="00960612"/>
    <w:rPr>
      <w:color w:val="605E5C"/>
      <w:shd w:val="clear" w:color="auto" w:fill="E1DFDD"/>
    </w:rPr>
  </w:style>
  <w:style w:type="character" w:styleId="Strong">
    <w:name w:val="Strong"/>
    <w:basedOn w:val="DefaultParagraphFont"/>
    <w:uiPriority w:val="22"/>
    <w:qFormat/>
    <w:rsid w:val="009606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19155">
      <w:bodyDiv w:val="1"/>
      <w:marLeft w:val="0"/>
      <w:marRight w:val="0"/>
      <w:marTop w:val="0"/>
      <w:marBottom w:val="0"/>
      <w:divBdr>
        <w:top w:val="none" w:sz="0" w:space="0" w:color="auto"/>
        <w:left w:val="none" w:sz="0" w:space="0" w:color="auto"/>
        <w:bottom w:val="none" w:sz="0" w:space="0" w:color="auto"/>
        <w:right w:val="none" w:sz="0" w:space="0" w:color="auto"/>
      </w:divBdr>
      <w:divsChild>
        <w:div w:id="1122921230">
          <w:marLeft w:val="0"/>
          <w:marRight w:val="0"/>
          <w:marTop w:val="0"/>
          <w:marBottom w:val="0"/>
          <w:divBdr>
            <w:top w:val="none" w:sz="0" w:space="0" w:color="auto"/>
            <w:left w:val="none" w:sz="0" w:space="0" w:color="auto"/>
            <w:bottom w:val="none" w:sz="0" w:space="0" w:color="auto"/>
            <w:right w:val="none" w:sz="0" w:space="0" w:color="auto"/>
          </w:divBdr>
          <w:divsChild>
            <w:div w:id="1987512813">
              <w:marLeft w:val="0"/>
              <w:marRight w:val="0"/>
              <w:marTop w:val="0"/>
              <w:marBottom w:val="0"/>
              <w:divBdr>
                <w:top w:val="none" w:sz="0" w:space="0" w:color="auto"/>
                <w:left w:val="none" w:sz="0" w:space="0" w:color="auto"/>
                <w:bottom w:val="none" w:sz="0" w:space="0" w:color="auto"/>
                <w:right w:val="none" w:sz="0" w:space="0" w:color="auto"/>
              </w:divBdr>
              <w:divsChild>
                <w:div w:id="1576668441">
                  <w:marLeft w:val="0"/>
                  <w:marRight w:val="0"/>
                  <w:marTop w:val="0"/>
                  <w:marBottom w:val="0"/>
                  <w:divBdr>
                    <w:top w:val="none" w:sz="0" w:space="0" w:color="auto"/>
                    <w:left w:val="none" w:sz="0" w:space="0" w:color="auto"/>
                    <w:bottom w:val="none" w:sz="0" w:space="0" w:color="auto"/>
                    <w:right w:val="none" w:sz="0" w:space="0" w:color="auto"/>
                  </w:divBdr>
                  <w:divsChild>
                    <w:div w:id="699429468">
                      <w:marLeft w:val="0"/>
                      <w:marRight w:val="0"/>
                      <w:marTop w:val="0"/>
                      <w:marBottom w:val="0"/>
                      <w:divBdr>
                        <w:top w:val="none" w:sz="0" w:space="0" w:color="auto"/>
                        <w:left w:val="none" w:sz="0" w:space="0" w:color="auto"/>
                        <w:bottom w:val="none" w:sz="0" w:space="0" w:color="auto"/>
                        <w:right w:val="none" w:sz="0" w:space="0" w:color="auto"/>
                      </w:divBdr>
                      <w:divsChild>
                        <w:div w:id="1600065141">
                          <w:marLeft w:val="0"/>
                          <w:marRight w:val="0"/>
                          <w:marTop w:val="0"/>
                          <w:marBottom w:val="0"/>
                          <w:divBdr>
                            <w:top w:val="none" w:sz="0" w:space="0" w:color="auto"/>
                            <w:left w:val="none" w:sz="0" w:space="0" w:color="auto"/>
                            <w:bottom w:val="none" w:sz="0" w:space="0" w:color="auto"/>
                            <w:right w:val="none" w:sz="0" w:space="0" w:color="auto"/>
                          </w:divBdr>
                          <w:divsChild>
                            <w:div w:id="1780878646">
                              <w:marLeft w:val="0"/>
                              <w:marRight w:val="0"/>
                              <w:marTop w:val="0"/>
                              <w:marBottom w:val="0"/>
                              <w:divBdr>
                                <w:top w:val="none" w:sz="0" w:space="0" w:color="auto"/>
                                <w:left w:val="none" w:sz="0" w:space="0" w:color="auto"/>
                                <w:bottom w:val="none" w:sz="0" w:space="0" w:color="auto"/>
                                <w:right w:val="none" w:sz="0" w:space="0" w:color="auto"/>
                              </w:divBdr>
                              <w:divsChild>
                                <w:div w:id="1329947321">
                                  <w:marLeft w:val="0"/>
                                  <w:marRight w:val="0"/>
                                  <w:marTop w:val="0"/>
                                  <w:marBottom w:val="0"/>
                                  <w:divBdr>
                                    <w:top w:val="none" w:sz="0" w:space="0" w:color="auto"/>
                                    <w:left w:val="none" w:sz="0" w:space="0" w:color="auto"/>
                                    <w:bottom w:val="none" w:sz="0" w:space="0" w:color="auto"/>
                                    <w:right w:val="none" w:sz="0" w:space="0" w:color="auto"/>
                                  </w:divBdr>
                                  <w:divsChild>
                                    <w:div w:id="1610089925">
                                      <w:marLeft w:val="0"/>
                                      <w:marRight w:val="0"/>
                                      <w:marTop w:val="0"/>
                                      <w:marBottom w:val="0"/>
                                      <w:divBdr>
                                        <w:top w:val="none" w:sz="0" w:space="0" w:color="auto"/>
                                        <w:left w:val="none" w:sz="0" w:space="0" w:color="auto"/>
                                        <w:bottom w:val="none" w:sz="0" w:space="0" w:color="auto"/>
                                        <w:right w:val="none" w:sz="0" w:space="0" w:color="auto"/>
                                      </w:divBdr>
                                      <w:divsChild>
                                        <w:div w:id="2029485174">
                                          <w:marLeft w:val="0"/>
                                          <w:marRight w:val="0"/>
                                          <w:marTop w:val="0"/>
                                          <w:marBottom w:val="0"/>
                                          <w:divBdr>
                                            <w:top w:val="none" w:sz="0" w:space="0" w:color="auto"/>
                                            <w:left w:val="none" w:sz="0" w:space="0" w:color="auto"/>
                                            <w:bottom w:val="none" w:sz="0" w:space="0" w:color="auto"/>
                                            <w:right w:val="none" w:sz="0" w:space="0" w:color="auto"/>
                                          </w:divBdr>
                                          <w:divsChild>
                                            <w:div w:id="107968744">
                                              <w:marLeft w:val="0"/>
                                              <w:marRight w:val="0"/>
                                              <w:marTop w:val="0"/>
                                              <w:marBottom w:val="0"/>
                                              <w:divBdr>
                                                <w:top w:val="none" w:sz="0" w:space="0" w:color="auto"/>
                                                <w:left w:val="none" w:sz="0" w:space="0" w:color="auto"/>
                                                <w:bottom w:val="none" w:sz="0" w:space="0" w:color="auto"/>
                                                <w:right w:val="none" w:sz="0" w:space="0" w:color="auto"/>
                                              </w:divBdr>
                                              <w:divsChild>
                                                <w:div w:id="1949042171">
                                                  <w:marLeft w:val="0"/>
                                                  <w:marRight w:val="0"/>
                                                  <w:marTop w:val="0"/>
                                                  <w:marBottom w:val="0"/>
                                                  <w:divBdr>
                                                    <w:top w:val="none" w:sz="0" w:space="0" w:color="auto"/>
                                                    <w:left w:val="none" w:sz="0" w:space="0" w:color="auto"/>
                                                    <w:bottom w:val="none" w:sz="0" w:space="0" w:color="auto"/>
                                                    <w:right w:val="none" w:sz="0" w:space="0" w:color="auto"/>
                                                  </w:divBdr>
                                                  <w:divsChild>
                                                    <w:div w:id="13231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5678655">
          <w:marLeft w:val="0"/>
          <w:marRight w:val="0"/>
          <w:marTop w:val="0"/>
          <w:marBottom w:val="0"/>
          <w:divBdr>
            <w:top w:val="none" w:sz="0" w:space="0" w:color="auto"/>
            <w:left w:val="none" w:sz="0" w:space="0" w:color="auto"/>
            <w:bottom w:val="none" w:sz="0" w:space="0" w:color="auto"/>
            <w:right w:val="none" w:sz="0" w:space="0" w:color="auto"/>
          </w:divBdr>
          <w:divsChild>
            <w:div w:id="112134861">
              <w:marLeft w:val="0"/>
              <w:marRight w:val="0"/>
              <w:marTop w:val="0"/>
              <w:marBottom w:val="0"/>
              <w:divBdr>
                <w:top w:val="none" w:sz="0" w:space="0" w:color="auto"/>
                <w:left w:val="none" w:sz="0" w:space="0" w:color="auto"/>
                <w:bottom w:val="none" w:sz="0" w:space="0" w:color="auto"/>
                <w:right w:val="none" w:sz="0" w:space="0" w:color="auto"/>
              </w:divBdr>
              <w:divsChild>
                <w:div w:id="1143616015">
                  <w:marLeft w:val="0"/>
                  <w:marRight w:val="0"/>
                  <w:marTop w:val="0"/>
                  <w:marBottom w:val="0"/>
                  <w:divBdr>
                    <w:top w:val="none" w:sz="0" w:space="0" w:color="auto"/>
                    <w:left w:val="none" w:sz="0" w:space="0" w:color="auto"/>
                    <w:bottom w:val="none" w:sz="0" w:space="0" w:color="auto"/>
                    <w:right w:val="none" w:sz="0" w:space="0" w:color="auto"/>
                  </w:divBdr>
                  <w:divsChild>
                    <w:div w:id="336886301">
                      <w:marLeft w:val="0"/>
                      <w:marRight w:val="0"/>
                      <w:marTop w:val="0"/>
                      <w:marBottom w:val="0"/>
                      <w:divBdr>
                        <w:top w:val="none" w:sz="0" w:space="0" w:color="auto"/>
                        <w:left w:val="none" w:sz="0" w:space="0" w:color="auto"/>
                        <w:bottom w:val="none" w:sz="0" w:space="0" w:color="auto"/>
                        <w:right w:val="none" w:sz="0" w:space="0" w:color="auto"/>
                      </w:divBdr>
                      <w:divsChild>
                        <w:div w:id="1949116976">
                          <w:marLeft w:val="0"/>
                          <w:marRight w:val="0"/>
                          <w:marTop w:val="0"/>
                          <w:marBottom w:val="0"/>
                          <w:divBdr>
                            <w:top w:val="none" w:sz="0" w:space="0" w:color="auto"/>
                            <w:left w:val="none" w:sz="0" w:space="0" w:color="auto"/>
                            <w:bottom w:val="none" w:sz="0" w:space="0" w:color="auto"/>
                            <w:right w:val="none" w:sz="0" w:space="0" w:color="auto"/>
                          </w:divBdr>
                          <w:divsChild>
                            <w:div w:id="2108185659">
                              <w:marLeft w:val="0"/>
                              <w:marRight w:val="0"/>
                              <w:marTop w:val="0"/>
                              <w:marBottom w:val="0"/>
                              <w:divBdr>
                                <w:top w:val="none" w:sz="0" w:space="0" w:color="auto"/>
                                <w:left w:val="none" w:sz="0" w:space="0" w:color="auto"/>
                                <w:bottom w:val="none" w:sz="0" w:space="0" w:color="auto"/>
                                <w:right w:val="none" w:sz="0" w:space="0" w:color="auto"/>
                              </w:divBdr>
                              <w:divsChild>
                                <w:div w:id="242035631">
                                  <w:marLeft w:val="0"/>
                                  <w:marRight w:val="0"/>
                                  <w:marTop w:val="0"/>
                                  <w:marBottom w:val="0"/>
                                  <w:divBdr>
                                    <w:top w:val="none" w:sz="0" w:space="0" w:color="auto"/>
                                    <w:left w:val="none" w:sz="0" w:space="0" w:color="auto"/>
                                    <w:bottom w:val="none" w:sz="0" w:space="0" w:color="auto"/>
                                    <w:right w:val="none" w:sz="0" w:space="0" w:color="auto"/>
                                  </w:divBdr>
                                  <w:divsChild>
                                    <w:div w:id="2093965185">
                                      <w:marLeft w:val="0"/>
                                      <w:marRight w:val="0"/>
                                      <w:marTop w:val="0"/>
                                      <w:marBottom w:val="0"/>
                                      <w:divBdr>
                                        <w:top w:val="none" w:sz="0" w:space="0" w:color="auto"/>
                                        <w:left w:val="none" w:sz="0" w:space="0" w:color="auto"/>
                                        <w:bottom w:val="none" w:sz="0" w:space="0" w:color="auto"/>
                                        <w:right w:val="none" w:sz="0" w:space="0" w:color="auto"/>
                                      </w:divBdr>
                                      <w:divsChild>
                                        <w:div w:id="40910585">
                                          <w:marLeft w:val="0"/>
                                          <w:marRight w:val="0"/>
                                          <w:marTop w:val="0"/>
                                          <w:marBottom w:val="0"/>
                                          <w:divBdr>
                                            <w:top w:val="none" w:sz="0" w:space="0" w:color="auto"/>
                                            <w:left w:val="none" w:sz="0" w:space="0" w:color="auto"/>
                                            <w:bottom w:val="none" w:sz="0" w:space="0" w:color="auto"/>
                                            <w:right w:val="none" w:sz="0" w:space="0" w:color="auto"/>
                                          </w:divBdr>
                                          <w:divsChild>
                                            <w:div w:id="1281916753">
                                              <w:marLeft w:val="0"/>
                                              <w:marRight w:val="0"/>
                                              <w:marTop w:val="0"/>
                                              <w:marBottom w:val="0"/>
                                              <w:divBdr>
                                                <w:top w:val="none" w:sz="0" w:space="0" w:color="auto"/>
                                                <w:left w:val="none" w:sz="0" w:space="0" w:color="auto"/>
                                                <w:bottom w:val="none" w:sz="0" w:space="0" w:color="auto"/>
                                                <w:right w:val="none" w:sz="0" w:space="0" w:color="auto"/>
                                              </w:divBdr>
                                              <w:divsChild>
                                                <w:div w:id="1679573592">
                                                  <w:marLeft w:val="0"/>
                                                  <w:marRight w:val="0"/>
                                                  <w:marTop w:val="0"/>
                                                  <w:marBottom w:val="0"/>
                                                  <w:divBdr>
                                                    <w:top w:val="none" w:sz="0" w:space="0" w:color="auto"/>
                                                    <w:left w:val="none" w:sz="0" w:space="0" w:color="auto"/>
                                                    <w:bottom w:val="none" w:sz="0" w:space="0" w:color="auto"/>
                                                    <w:right w:val="none" w:sz="0" w:space="0" w:color="auto"/>
                                                  </w:divBdr>
                                                  <w:divsChild>
                                                    <w:div w:id="4934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3416488">
          <w:marLeft w:val="0"/>
          <w:marRight w:val="0"/>
          <w:marTop w:val="0"/>
          <w:marBottom w:val="0"/>
          <w:divBdr>
            <w:top w:val="none" w:sz="0" w:space="0" w:color="auto"/>
            <w:left w:val="none" w:sz="0" w:space="0" w:color="auto"/>
            <w:bottom w:val="none" w:sz="0" w:space="0" w:color="auto"/>
            <w:right w:val="none" w:sz="0" w:space="0" w:color="auto"/>
          </w:divBdr>
          <w:divsChild>
            <w:div w:id="166556664">
              <w:marLeft w:val="0"/>
              <w:marRight w:val="0"/>
              <w:marTop w:val="0"/>
              <w:marBottom w:val="0"/>
              <w:divBdr>
                <w:top w:val="none" w:sz="0" w:space="0" w:color="auto"/>
                <w:left w:val="none" w:sz="0" w:space="0" w:color="auto"/>
                <w:bottom w:val="none" w:sz="0" w:space="0" w:color="auto"/>
                <w:right w:val="none" w:sz="0" w:space="0" w:color="auto"/>
              </w:divBdr>
              <w:divsChild>
                <w:div w:id="1587688335">
                  <w:marLeft w:val="0"/>
                  <w:marRight w:val="0"/>
                  <w:marTop w:val="0"/>
                  <w:marBottom w:val="0"/>
                  <w:divBdr>
                    <w:top w:val="none" w:sz="0" w:space="0" w:color="auto"/>
                    <w:left w:val="none" w:sz="0" w:space="0" w:color="auto"/>
                    <w:bottom w:val="none" w:sz="0" w:space="0" w:color="auto"/>
                    <w:right w:val="none" w:sz="0" w:space="0" w:color="auto"/>
                  </w:divBdr>
                  <w:divsChild>
                    <w:div w:id="762802990">
                      <w:marLeft w:val="0"/>
                      <w:marRight w:val="0"/>
                      <w:marTop w:val="0"/>
                      <w:marBottom w:val="0"/>
                      <w:divBdr>
                        <w:top w:val="none" w:sz="0" w:space="0" w:color="auto"/>
                        <w:left w:val="none" w:sz="0" w:space="0" w:color="auto"/>
                        <w:bottom w:val="none" w:sz="0" w:space="0" w:color="auto"/>
                        <w:right w:val="none" w:sz="0" w:space="0" w:color="auto"/>
                      </w:divBdr>
                      <w:divsChild>
                        <w:div w:id="713119084">
                          <w:marLeft w:val="0"/>
                          <w:marRight w:val="0"/>
                          <w:marTop w:val="0"/>
                          <w:marBottom w:val="0"/>
                          <w:divBdr>
                            <w:top w:val="none" w:sz="0" w:space="0" w:color="auto"/>
                            <w:left w:val="none" w:sz="0" w:space="0" w:color="auto"/>
                            <w:bottom w:val="none" w:sz="0" w:space="0" w:color="auto"/>
                            <w:right w:val="none" w:sz="0" w:space="0" w:color="auto"/>
                          </w:divBdr>
                          <w:divsChild>
                            <w:div w:id="147208097">
                              <w:marLeft w:val="0"/>
                              <w:marRight w:val="0"/>
                              <w:marTop w:val="0"/>
                              <w:marBottom w:val="0"/>
                              <w:divBdr>
                                <w:top w:val="none" w:sz="0" w:space="0" w:color="auto"/>
                                <w:left w:val="none" w:sz="0" w:space="0" w:color="auto"/>
                                <w:bottom w:val="none" w:sz="0" w:space="0" w:color="auto"/>
                                <w:right w:val="none" w:sz="0" w:space="0" w:color="auto"/>
                              </w:divBdr>
                              <w:divsChild>
                                <w:div w:id="8438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500002">
      <w:bodyDiv w:val="1"/>
      <w:marLeft w:val="0"/>
      <w:marRight w:val="0"/>
      <w:marTop w:val="0"/>
      <w:marBottom w:val="0"/>
      <w:divBdr>
        <w:top w:val="none" w:sz="0" w:space="0" w:color="auto"/>
        <w:left w:val="none" w:sz="0" w:space="0" w:color="auto"/>
        <w:bottom w:val="none" w:sz="0" w:space="0" w:color="auto"/>
        <w:right w:val="none" w:sz="0" w:space="0" w:color="auto"/>
      </w:divBdr>
    </w:div>
    <w:div w:id="657878295">
      <w:bodyDiv w:val="1"/>
      <w:marLeft w:val="0"/>
      <w:marRight w:val="0"/>
      <w:marTop w:val="0"/>
      <w:marBottom w:val="0"/>
      <w:divBdr>
        <w:top w:val="none" w:sz="0" w:space="0" w:color="auto"/>
        <w:left w:val="none" w:sz="0" w:space="0" w:color="auto"/>
        <w:bottom w:val="none" w:sz="0" w:space="0" w:color="auto"/>
        <w:right w:val="none" w:sz="0" w:space="0" w:color="auto"/>
      </w:divBdr>
      <w:divsChild>
        <w:div w:id="577444667">
          <w:marLeft w:val="360"/>
          <w:marRight w:val="0"/>
          <w:marTop w:val="200"/>
          <w:marBottom w:val="360"/>
          <w:divBdr>
            <w:top w:val="none" w:sz="0" w:space="0" w:color="auto"/>
            <w:left w:val="none" w:sz="0" w:space="0" w:color="auto"/>
            <w:bottom w:val="none" w:sz="0" w:space="0" w:color="auto"/>
            <w:right w:val="none" w:sz="0" w:space="0" w:color="auto"/>
          </w:divBdr>
        </w:div>
      </w:divsChild>
    </w:div>
    <w:div w:id="683480210">
      <w:bodyDiv w:val="1"/>
      <w:marLeft w:val="0"/>
      <w:marRight w:val="0"/>
      <w:marTop w:val="0"/>
      <w:marBottom w:val="0"/>
      <w:divBdr>
        <w:top w:val="none" w:sz="0" w:space="0" w:color="auto"/>
        <w:left w:val="none" w:sz="0" w:space="0" w:color="auto"/>
        <w:bottom w:val="none" w:sz="0" w:space="0" w:color="auto"/>
        <w:right w:val="none" w:sz="0" w:space="0" w:color="auto"/>
      </w:divBdr>
      <w:divsChild>
        <w:div w:id="2021469634">
          <w:marLeft w:val="0"/>
          <w:marRight w:val="0"/>
          <w:marTop w:val="0"/>
          <w:marBottom w:val="240"/>
          <w:divBdr>
            <w:top w:val="none" w:sz="0" w:space="0" w:color="auto"/>
            <w:left w:val="none" w:sz="0" w:space="0" w:color="auto"/>
            <w:bottom w:val="none" w:sz="0" w:space="0" w:color="auto"/>
            <w:right w:val="none" w:sz="0" w:space="0" w:color="auto"/>
          </w:divBdr>
        </w:div>
        <w:div w:id="1942448932">
          <w:marLeft w:val="0"/>
          <w:marRight w:val="0"/>
          <w:marTop w:val="0"/>
          <w:marBottom w:val="240"/>
          <w:divBdr>
            <w:top w:val="none" w:sz="0" w:space="0" w:color="auto"/>
            <w:left w:val="none" w:sz="0" w:space="0" w:color="auto"/>
            <w:bottom w:val="none" w:sz="0" w:space="0" w:color="auto"/>
            <w:right w:val="none" w:sz="0" w:space="0" w:color="auto"/>
          </w:divBdr>
        </w:div>
        <w:div w:id="1869416065">
          <w:marLeft w:val="0"/>
          <w:marRight w:val="0"/>
          <w:marTop w:val="0"/>
          <w:marBottom w:val="240"/>
          <w:divBdr>
            <w:top w:val="none" w:sz="0" w:space="0" w:color="auto"/>
            <w:left w:val="none" w:sz="0" w:space="0" w:color="auto"/>
            <w:bottom w:val="none" w:sz="0" w:space="0" w:color="auto"/>
            <w:right w:val="none" w:sz="0" w:space="0" w:color="auto"/>
          </w:divBdr>
        </w:div>
        <w:div w:id="342754908">
          <w:marLeft w:val="0"/>
          <w:marRight w:val="0"/>
          <w:marTop w:val="0"/>
          <w:marBottom w:val="240"/>
          <w:divBdr>
            <w:top w:val="none" w:sz="0" w:space="0" w:color="auto"/>
            <w:left w:val="none" w:sz="0" w:space="0" w:color="auto"/>
            <w:bottom w:val="none" w:sz="0" w:space="0" w:color="auto"/>
            <w:right w:val="none" w:sz="0" w:space="0" w:color="auto"/>
          </w:divBdr>
        </w:div>
        <w:div w:id="2057856120">
          <w:marLeft w:val="0"/>
          <w:marRight w:val="0"/>
          <w:marTop w:val="0"/>
          <w:marBottom w:val="240"/>
          <w:divBdr>
            <w:top w:val="none" w:sz="0" w:space="0" w:color="auto"/>
            <w:left w:val="none" w:sz="0" w:space="0" w:color="auto"/>
            <w:bottom w:val="none" w:sz="0" w:space="0" w:color="auto"/>
            <w:right w:val="none" w:sz="0" w:space="0" w:color="auto"/>
          </w:divBdr>
        </w:div>
        <w:div w:id="2052724211">
          <w:marLeft w:val="0"/>
          <w:marRight w:val="0"/>
          <w:marTop w:val="0"/>
          <w:marBottom w:val="240"/>
          <w:divBdr>
            <w:top w:val="none" w:sz="0" w:space="0" w:color="auto"/>
            <w:left w:val="none" w:sz="0" w:space="0" w:color="auto"/>
            <w:bottom w:val="none" w:sz="0" w:space="0" w:color="auto"/>
            <w:right w:val="none" w:sz="0" w:space="0" w:color="auto"/>
          </w:divBdr>
        </w:div>
        <w:div w:id="576744742">
          <w:marLeft w:val="0"/>
          <w:marRight w:val="0"/>
          <w:marTop w:val="0"/>
          <w:marBottom w:val="240"/>
          <w:divBdr>
            <w:top w:val="none" w:sz="0" w:space="0" w:color="auto"/>
            <w:left w:val="none" w:sz="0" w:space="0" w:color="auto"/>
            <w:bottom w:val="none" w:sz="0" w:space="0" w:color="auto"/>
            <w:right w:val="none" w:sz="0" w:space="0" w:color="auto"/>
          </w:divBdr>
        </w:div>
        <w:div w:id="1943875903">
          <w:marLeft w:val="0"/>
          <w:marRight w:val="0"/>
          <w:marTop w:val="0"/>
          <w:marBottom w:val="240"/>
          <w:divBdr>
            <w:top w:val="none" w:sz="0" w:space="0" w:color="auto"/>
            <w:left w:val="none" w:sz="0" w:space="0" w:color="auto"/>
            <w:bottom w:val="none" w:sz="0" w:space="0" w:color="auto"/>
            <w:right w:val="none" w:sz="0" w:space="0" w:color="auto"/>
          </w:divBdr>
        </w:div>
        <w:div w:id="1326977454">
          <w:marLeft w:val="0"/>
          <w:marRight w:val="0"/>
          <w:marTop w:val="0"/>
          <w:marBottom w:val="240"/>
          <w:divBdr>
            <w:top w:val="none" w:sz="0" w:space="0" w:color="auto"/>
            <w:left w:val="none" w:sz="0" w:space="0" w:color="auto"/>
            <w:bottom w:val="none" w:sz="0" w:space="0" w:color="auto"/>
            <w:right w:val="none" w:sz="0" w:space="0" w:color="auto"/>
          </w:divBdr>
        </w:div>
        <w:div w:id="1492791670">
          <w:marLeft w:val="0"/>
          <w:marRight w:val="0"/>
          <w:marTop w:val="0"/>
          <w:marBottom w:val="240"/>
          <w:divBdr>
            <w:top w:val="none" w:sz="0" w:space="0" w:color="auto"/>
            <w:left w:val="none" w:sz="0" w:space="0" w:color="auto"/>
            <w:bottom w:val="none" w:sz="0" w:space="0" w:color="auto"/>
            <w:right w:val="none" w:sz="0" w:space="0" w:color="auto"/>
          </w:divBdr>
        </w:div>
        <w:div w:id="409545308">
          <w:marLeft w:val="0"/>
          <w:marRight w:val="0"/>
          <w:marTop w:val="0"/>
          <w:marBottom w:val="240"/>
          <w:divBdr>
            <w:top w:val="none" w:sz="0" w:space="0" w:color="auto"/>
            <w:left w:val="none" w:sz="0" w:space="0" w:color="auto"/>
            <w:bottom w:val="none" w:sz="0" w:space="0" w:color="auto"/>
            <w:right w:val="none" w:sz="0" w:space="0" w:color="auto"/>
          </w:divBdr>
        </w:div>
        <w:div w:id="845218625">
          <w:marLeft w:val="0"/>
          <w:marRight w:val="0"/>
          <w:marTop w:val="0"/>
          <w:marBottom w:val="240"/>
          <w:divBdr>
            <w:top w:val="none" w:sz="0" w:space="0" w:color="auto"/>
            <w:left w:val="none" w:sz="0" w:space="0" w:color="auto"/>
            <w:bottom w:val="none" w:sz="0" w:space="0" w:color="auto"/>
            <w:right w:val="none" w:sz="0" w:space="0" w:color="auto"/>
          </w:divBdr>
        </w:div>
        <w:div w:id="1484815219">
          <w:marLeft w:val="0"/>
          <w:marRight w:val="0"/>
          <w:marTop w:val="0"/>
          <w:marBottom w:val="240"/>
          <w:divBdr>
            <w:top w:val="none" w:sz="0" w:space="0" w:color="auto"/>
            <w:left w:val="none" w:sz="0" w:space="0" w:color="auto"/>
            <w:bottom w:val="none" w:sz="0" w:space="0" w:color="auto"/>
            <w:right w:val="none" w:sz="0" w:space="0" w:color="auto"/>
          </w:divBdr>
        </w:div>
      </w:divsChild>
    </w:div>
    <w:div w:id="726997150">
      <w:bodyDiv w:val="1"/>
      <w:marLeft w:val="0"/>
      <w:marRight w:val="0"/>
      <w:marTop w:val="0"/>
      <w:marBottom w:val="0"/>
      <w:divBdr>
        <w:top w:val="none" w:sz="0" w:space="0" w:color="auto"/>
        <w:left w:val="none" w:sz="0" w:space="0" w:color="auto"/>
        <w:bottom w:val="none" w:sz="0" w:space="0" w:color="auto"/>
        <w:right w:val="none" w:sz="0" w:space="0" w:color="auto"/>
      </w:divBdr>
      <w:divsChild>
        <w:div w:id="2120831933">
          <w:marLeft w:val="0"/>
          <w:marRight w:val="0"/>
          <w:marTop w:val="0"/>
          <w:marBottom w:val="0"/>
          <w:divBdr>
            <w:top w:val="none" w:sz="0" w:space="0" w:color="auto"/>
            <w:left w:val="none" w:sz="0" w:space="0" w:color="auto"/>
            <w:bottom w:val="none" w:sz="0" w:space="0" w:color="auto"/>
            <w:right w:val="none" w:sz="0" w:space="0" w:color="auto"/>
          </w:divBdr>
          <w:divsChild>
            <w:div w:id="18556469">
              <w:marLeft w:val="0"/>
              <w:marRight w:val="0"/>
              <w:marTop w:val="0"/>
              <w:marBottom w:val="0"/>
              <w:divBdr>
                <w:top w:val="none" w:sz="0" w:space="0" w:color="auto"/>
                <w:left w:val="none" w:sz="0" w:space="0" w:color="auto"/>
                <w:bottom w:val="none" w:sz="0" w:space="0" w:color="auto"/>
                <w:right w:val="none" w:sz="0" w:space="0" w:color="auto"/>
              </w:divBdr>
            </w:div>
            <w:div w:id="241532190">
              <w:marLeft w:val="0"/>
              <w:marRight w:val="0"/>
              <w:marTop w:val="0"/>
              <w:marBottom w:val="0"/>
              <w:divBdr>
                <w:top w:val="none" w:sz="0" w:space="0" w:color="auto"/>
                <w:left w:val="none" w:sz="0" w:space="0" w:color="auto"/>
                <w:bottom w:val="none" w:sz="0" w:space="0" w:color="auto"/>
                <w:right w:val="none" w:sz="0" w:space="0" w:color="auto"/>
              </w:divBdr>
            </w:div>
            <w:div w:id="1859082917">
              <w:marLeft w:val="0"/>
              <w:marRight w:val="0"/>
              <w:marTop w:val="0"/>
              <w:marBottom w:val="0"/>
              <w:divBdr>
                <w:top w:val="none" w:sz="0" w:space="0" w:color="auto"/>
                <w:left w:val="none" w:sz="0" w:space="0" w:color="auto"/>
                <w:bottom w:val="none" w:sz="0" w:space="0" w:color="auto"/>
                <w:right w:val="none" w:sz="0" w:space="0" w:color="auto"/>
              </w:divBdr>
            </w:div>
          </w:divsChild>
        </w:div>
        <w:div w:id="1328248918">
          <w:marLeft w:val="0"/>
          <w:marRight w:val="0"/>
          <w:marTop w:val="0"/>
          <w:marBottom w:val="0"/>
          <w:divBdr>
            <w:top w:val="none" w:sz="0" w:space="0" w:color="auto"/>
            <w:left w:val="none" w:sz="0" w:space="0" w:color="auto"/>
            <w:bottom w:val="none" w:sz="0" w:space="0" w:color="auto"/>
            <w:right w:val="none" w:sz="0" w:space="0" w:color="auto"/>
          </w:divBdr>
          <w:divsChild>
            <w:div w:id="812913748">
              <w:marLeft w:val="0"/>
              <w:marRight w:val="0"/>
              <w:marTop w:val="0"/>
              <w:marBottom w:val="0"/>
              <w:divBdr>
                <w:top w:val="none" w:sz="0" w:space="0" w:color="auto"/>
                <w:left w:val="none" w:sz="0" w:space="0" w:color="auto"/>
                <w:bottom w:val="none" w:sz="0" w:space="0" w:color="auto"/>
                <w:right w:val="none" w:sz="0" w:space="0" w:color="auto"/>
              </w:divBdr>
            </w:div>
            <w:div w:id="1600795291">
              <w:marLeft w:val="0"/>
              <w:marRight w:val="0"/>
              <w:marTop w:val="0"/>
              <w:marBottom w:val="0"/>
              <w:divBdr>
                <w:top w:val="none" w:sz="0" w:space="0" w:color="auto"/>
                <w:left w:val="none" w:sz="0" w:space="0" w:color="auto"/>
                <w:bottom w:val="none" w:sz="0" w:space="0" w:color="auto"/>
                <w:right w:val="none" w:sz="0" w:space="0" w:color="auto"/>
              </w:divBdr>
            </w:div>
            <w:div w:id="1672635468">
              <w:marLeft w:val="0"/>
              <w:marRight w:val="0"/>
              <w:marTop w:val="0"/>
              <w:marBottom w:val="0"/>
              <w:divBdr>
                <w:top w:val="none" w:sz="0" w:space="0" w:color="auto"/>
                <w:left w:val="none" w:sz="0" w:space="0" w:color="auto"/>
                <w:bottom w:val="none" w:sz="0" w:space="0" w:color="auto"/>
                <w:right w:val="none" w:sz="0" w:space="0" w:color="auto"/>
              </w:divBdr>
            </w:div>
            <w:div w:id="9790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4385">
      <w:bodyDiv w:val="1"/>
      <w:marLeft w:val="0"/>
      <w:marRight w:val="0"/>
      <w:marTop w:val="0"/>
      <w:marBottom w:val="0"/>
      <w:divBdr>
        <w:top w:val="none" w:sz="0" w:space="0" w:color="auto"/>
        <w:left w:val="none" w:sz="0" w:space="0" w:color="auto"/>
        <w:bottom w:val="none" w:sz="0" w:space="0" w:color="auto"/>
        <w:right w:val="none" w:sz="0" w:space="0" w:color="auto"/>
      </w:divBdr>
      <w:divsChild>
        <w:div w:id="1854831627">
          <w:marLeft w:val="0"/>
          <w:marRight w:val="0"/>
          <w:marTop w:val="0"/>
          <w:marBottom w:val="0"/>
          <w:divBdr>
            <w:top w:val="none" w:sz="0" w:space="0" w:color="auto"/>
            <w:left w:val="none" w:sz="0" w:space="0" w:color="auto"/>
            <w:bottom w:val="none" w:sz="0" w:space="0" w:color="auto"/>
            <w:right w:val="none" w:sz="0" w:space="0" w:color="auto"/>
          </w:divBdr>
        </w:div>
        <w:div w:id="1285234644">
          <w:marLeft w:val="0"/>
          <w:marRight w:val="0"/>
          <w:marTop w:val="0"/>
          <w:marBottom w:val="0"/>
          <w:divBdr>
            <w:top w:val="none" w:sz="0" w:space="0" w:color="auto"/>
            <w:left w:val="none" w:sz="0" w:space="0" w:color="auto"/>
            <w:bottom w:val="none" w:sz="0" w:space="0" w:color="auto"/>
            <w:right w:val="none" w:sz="0" w:space="0" w:color="auto"/>
          </w:divBdr>
        </w:div>
        <w:div w:id="626861274">
          <w:marLeft w:val="0"/>
          <w:marRight w:val="0"/>
          <w:marTop w:val="0"/>
          <w:marBottom w:val="0"/>
          <w:divBdr>
            <w:top w:val="none" w:sz="0" w:space="0" w:color="auto"/>
            <w:left w:val="none" w:sz="0" w:space="0" w:color="auto"/>
            <w:bottom w:val="none" w:sz="0" w:space="0" w:color="auto"/>
            <w:right w:val="none" w:sz="0" w:space="0" w:color="auto"/>
          </w:divBdr>
        </w:div>
        <w:div w:id="482310074">
          <w:marLeft w:val="0"/>
          <w:marRight w:val="0"/>
          <w:marTop w:val="0"/>
          <w:marBottom w:val="0"/>
          <w:divBdr>
            <w:top w:val="none" w:sz="0" w:space="0" w:color="auto"/>
            <w:left w:val="none" w:sz="0" w:space="0" w:color="auto"/>
            <w:bottom w:val="none" w:sz="0" w:space="0" w:color="auto"/>
            <w:right w:val="none" w:sz="0" w:space="0" w:color="auto"/>
          </w:divBdr>
          <w:divsChild>
            <w:div w:id="1828936995">
              <w:marLeft w:val="0"/>
              <w:marRight w:val="0"/>
              <w:marTop w:val="0"/>
              <w:marBottom w:val="0"/>
              <w:divBdr>
                <w:top w:val="none" w:sz="0" w:space="0" w:color="auto"/>
                <w:left w:val="none" w:sz="0" w:space="0" w:color="auto"/>
                <w:bottom w:val="none" w:sz="0" w:space="0" w:color="auto"/>
                <w:right w:val="none" w:sz="0" w:space="0" w:color="auto"/>
              </w:divBdr>
              <w:divsChild>
                <w:div w:id="447050235">
                  <w:marLeft w:val="0"/>
                  <w:marRight w:val="0"/>
                  <w:marTop w:val="0"/>
                  <w:marBottom w:val="0"/>
                  <w:divBdr>
                    <w:top w:val="none" w:sz="0" w:space="0" w:color="auto"/>
                    <w:left w:val="none" w:sz="0" w:space="0" w:color="auto"/>
                    <w:bottom w:val="none" w:sz="0" w:space="0" w:color="auto"/>
                    <w:right w:val="none" w:sz="0" w:space="0" w:color="auto"/>
                  </w:divBdr>
                  <w:divsChild>
                    <w:div w:id="1196967538">
                      <w:marLeft w:val="0"/>
                      <w:marRight w:val="0"/>
                      <w:marTop w:val="0"/>
                      <w:marBottom w:val="0"/>
                      <w:divBdr>
                        <w:top w:val="none" w:sz="0" w:space="0" w:color="auto"/>
                        <w:left w:val="none" w:sz="0" w:space="0" w:color="auto"/>
                        <w:bottom w:val="none" w:sz="0" w:space="0" w:color="auto"/>
                        <w:right w:val="none" w:sz="0" w:space="0" w:color="auto"/>
                      </w:divBdr>
                    </w:div>
                  </w:divsChild>
                </w:div>
                <w:div w:id="1562792200">
                  <w:marLeft w:val="0"/>
                  <w:marRight w:val="0"/>
                  <w:marTop w:val="0"/>
                  <w:marBottom w:val="0"/>
                  <w:divBdr>
                    <w:top w:val="none" w:sz="0" w:space="0" w:color="auto"/>
                    <w:left w:val="none" w:sz="0" w:space="0" w:color="auto"/>
                    <w:bottom w:val="none" w:sz="0" w:space="0" w:color="auto"/>
                    <w:right w:val="none" w:sz="0" w:space="0" w:color="auto"/>
                  </w:divBdr>
                  <w:divsChild>
                    <w:div w:id="1693871434">
                      <w:marLeft w:val="0"/>
                      <w:marRight w:val="0"/>
                      <w:marTop w:val="0"/>
                      <w:marBottom w:val="0"/>
                      <w:divBdr>
                        <w:top w:val="none" w:sz="0" w:space="0" w:color="auto"/>
                        <w:left w:val="none" w:sz="0" w:space="0" w:color="auto"/>
                        <w:bottom w:val="none" w:sz="0" w:space="0" w:color="auto"/>
                        <w:right w:val="none" w:sz="0" w:space="0" w:color="auto"/>
                      </w:divBdr>
                    </w:div>
                  </w:divsChild>
                </w:div>
                <w:div w:id="2002805795">
                  <w:marLeft w:val="0"/>
                  <w:marRight w:val="0"/>
                  <w:marTop w:val="0"/>
                  <w:marBottom w:val="0"/>
                  <w:divBdr>
                    <w:top w:val="none" w:sz="0" w:space="0" w:color="auto"/>
                    <w:left w:val="none" w:sz="0" w:space="0" w:color="auto"/>
                    <w:bottom w:val="none" w:sz="0" w:space="0" w:color="auto"/>
                    <w:right w:val="none" w:sz="0" w:space="0" w:color="auto"/>
                  </w:divBdr>
                  <w:divsChild>
                    <w:div w:id="1156409518">
                      <w:marLeft w:val="0"/>
                      <w:marRight w:val="0"/>
                      <w:marTop w:val="0"/>
                      <w:marBottom w:val="0"/>
                      <w:divBdr>
                        <w:top w:val="none" w:sz="0" w:space="0" w:color="auto"/>
                        <w:left w:val="none" w:sz="0" w:space="0" w:color="auto"/>
                        <w:bottom w:val="none" w:sz="0" w:space="0" w:color="auto"/>
                        <w:right w:val="none" w:sz="0" w:space="0" w:color="auto"/>
                      </w:divBdr>
                    </w:div>
                  </w:divsChild>
                </w:div>
                <w:div w:id="1024939400">
                  <w:marLeft w:val="0"/>
                  <w:marRight w:val="0"/>
                  <w:marTop w:val="0"/>
                  <w:marBottom w:val="0"/>
                  <w:divBdr>
                    <w:top w:val="none" w:sz="0" w:space="0" w:color="auto"/>
                    <w:left w:val="none" w:sz="0" w:space="0" w:color="auto"/>
                    <w:bottom w:val="none" w:sz="0" w:space="0" w:color="auto"/>
                    <w:right w:val="none" w:sz="0" w:space="0" w:color="auto"/>
                  </w:divBdr>
                  <w:divsChild>
                    <w:div w:id="1176529419">
                      <w:marLeft w:val="0"/>
                      <w:marRight w:val="0"/>
                      <w:marTop w:val="0"/>
                      <w:marBottom w:val="0"/>
                      <w:divBdr>
                        <w:top w:val="none" w:sz="0" w:space="0" w:color="auto"/>
                        <w:left w:val="none" w:sz="0" w:space="0" w:color="auto"/>
                        <w:bottom w:val="none" w:sz="0" w:space="0" w:color="auto"/>
                        <w:right w:val="none" w:sz="0" w:space="0" w:color="auto"/>
                      </w:divBdr>
                    </w:div>
                  </w:divsChild>
                </w:div>
                <w:div w:id="1074594031">
                  <w:marLeft w:val="0"/>
                  <w:marRight w:val="0"/>
                  <w:marTop w:val="0"/>
                  <w:marBottom w:val="0"/>
                  <w:divBdr>
                    <w:top w:val="none" w:sz="0" w:space="0" w:color="auto"/>
                    <w:left w:val="none" w:sz="0" w:space="0" w:color="auto"/>
                    <w:bottom w:val="none" w:sz="0" w:space="0" w:color="auto"/>
                    <w:right w:val="none" w:sz="0" w:space="0" w:color="auto"/>
                  </w:divBdr>
                  <w:divsChild>
                    <w:div w:id="1957447483">
                      <w:marLeft w:val="0"/>
                      <w:marRight w:val="0"/>
                      <w:marTop w:val="0"/>
                      <w:marBottom w:val="0"/>
                      <w:divBdr>
                        <w:top w:val="none" w:sz="0" w:space="0" w:color="auto"/>
                        <w:left w:val="none" w:sz="0" w:space="0" w:color="auto"/>
                        <w:bottom w:val="none" w:sz="0" w:space="0" w:color="auto"/>
                        <w:right w:val="none" w:sz="0" w:space="0" w:color="auto"/>
                      </w:divBdr>
                    </w:div>
                  </w:divsChild>
                </w:div>
                <w:div w:id="2052147250">
                  <w:marLeft w:val="0"/>
                  <w:marRight w:val="0"/>
                  <w:marTop w:val="0"/>
                  <w:marBottom w:val="0"/>
                  <w:divBdr>
                    <w:top w:val="none" w:sz="0" w:space="0" w:color="auto"/>
                    <w:left w:val="none" w:sz="0" w:space="0" w:color="auto"/>
                    <w:bottom w:val="none" w:sz="0" w:space="0" w:color="auto"/>
                    <w:right w:val="none" w:sz="0" w:space="0" w:color="auto"/>
                  </w:divBdr>
                  <w:divsChild>
                    <w:div w:id="1701785169">
                      <w:marLeft w:val="0"/>
                      <w:marRight w:val="0"/>
                      <w:marTop w:val="0"/>
                      <w:marBottom w:val="0"/>
                      <w:divBdr>
                        <w:top w:val="none" w:sz="0" w:space="0" w:color="auto"/>
                        <w:left w:val="none" w:sz="0" w:space="0" w:color="auto"/>
                        <w:bottom w:val="none" w:sz="0" w:space="0" w:color="auto"/>
                        <w:right w:val="none" w:sz="0" w:space="0" w:color="auto"/>
                      </w:divBdr>
                    </w:div>
                  </w:divsChild>
                </w:div>
                <w:div w:id="1918898912">
                  <w:marLeft w:val="0"/>
                  <w:marRight w:val="0"/>
                  <w:marTop w:val="0"/>
                  <w:marBottom w:val="0"/>
                  <w:divBdr>
                    <w:top w:val="none" w:sz="0" w:space="0" w:color="auto"/>
                    <w:left w:val="none" w:sz="0" w:space="0" w:color="auto"/>
                    <w:bottom w:val="none" w:sz="0" w:space="0" w:color="auto"/>
                    <w:right w:val="none" w:sz="0" w:space="0" w:color="auto"/>
                  </w:divBdr>
                  <w:divsChild>
                    <w:div w:id="848327491">
                      <w:marLeft w:val="0"/>
                      <w:marRight w:val="0"/>
                      <w:marTop w:val="0"/>
                      <w:marBottom w:val="0"/>
                      <w:divBdr>
                        <w:top w:val="none" w:sz="0" w:space="0" w:color="auto"/>
                        <w:left w:val="none" w:sz="0" w:space="0" w:color="auto"/>
                        <w:bottom w:val="none" w:sz="0" w:space="0" w:color="auto"/>
                        <w:right w:val="none" w:sz="0" w:space="0" w:color="auto"/>
                      </w:divBdr>
                    </w:div>
                  </w:divsChild>
                </w:div>
                <w:div w:id="629676054">
                  <w:marLeft w:val="0"/>
                  <w:marRight w:val="0"/>
                  <w:marTop w:val="0"/>
                  <w:marBottom w:val="0"/>
                  <w:divBdr>
                    <w:top w:val="none" w:sz="0" w:space="0" w:color="auto"/>
                    <w:left w:val="none" w:sz="0" w:space="0" w:color="auto"/>
                    <w:bottom w:val="none" w:sz="0" w:space="0" w:color="auto"/>
                    <w:right w:val="none" w:sz="0" w:space="0" w:color="auto"/>
                  </w:divBdr>
                  <w:divsChild>
                    <w:div w:id="723910920">
                      <w:marLeft w:val="0"/>
                      <w:marRight w:val="0"/>
                      <w:marTop w:val="0"/>
                      <w:marBottom w:val="0"/>
                      <w:divBdr>
                        <w:top w:val="none" w:sz="0" w:space="0" w:color="auto"/>
                        <w:left w:val="none" w:sz="0" w:space="0" w:color="auto"/>
                        <w:bottom w:val="none" w:sz="0" w:space="0" w:color="auto"/>
                        <w:right w:val="none" w:sz="0" w:space="0" w:color="auto"/>
                      </w:divBdr>
                    </w:div>
                  </w:divsChild>
                </w:div>
                <w:div w:id="1159347832">
                  <w:marLeft w:val="0"/>
                  <w:marRight w:val="0"/>
                  <w:marTop w:val="0"/>
                  <w:marBottom w:val="0"/>
                  <w:divBdr>
                    <w:top w:val="none" w:sz="0" w:space="0" w:color="auto"/>
                    <w:left w:val="none" w:sz="0" w:space="0" w:color="auto"/>
                    <w:bottom w:val="none" w:sz="0" w:space="0" w:color="auto"/>
                    <w:right w:val="none" w:sz="0" w:space="0" w:color="auto"/>
                  </w:divBdr>
                  <w:divsChild>
                    <w:div w:id="586764736">
                      <w:marLeft w:val="0"/>
                      <w:marRight w:val="0"/>
                      <w:marTop w:val="0"/>
                      <w:marBottom w:val="0"/>
                      <w:divBdr>
                        <w:top w:val="none" w:sz="0" w:space="0" w:color="auto"/>
                        <w:left w:val="none" w:sz="0" w:space="0" w:color="auto"/>
                        <w:bottom w:val="none" w:sz="0" w:space="0" w:color="auto"/>
                        <w:right w:val="none" w:sz="0" w:space="0" w:color="auto"/>
                      </w:divBdr>
                    </w:div>
                  </w:divsChild>
                </w:div>
                <w:div w:id="948656898">
                  <w:marLeft w:val="0"/>
                  <w:marRight w:val="0"/>
                  <w:marTop w:val="0"/>
                  <w:marBottom w:val="0"/>
                  <w:divBdr>
                    <w:top w:val="none" w:sz="0" w:space="0" w:color="auto"/>
                    <w:left w:val="none" w:sz="0" w:space="0" w:color="auto"/>
                    <w:bottom w:val="none" w:sz="0" w:space="0" w:color="auto"/>
                    <w:right w:val="none" w:sz="0" w:space="0" w:color="auto"/>
                  </w:divBdr>
                  <w:divsChild>
                    <w:div w:id="283467287">
                      <w:marLeft w:val="0"/>
                      <w:marRight w:val="0"/>
                      <w:marTop w:val="0"/>
                      <w:marBottom w:val="0"/>
                      <w:divBdr>
                        <w:top w:val="none" w:sz="0" w:space="0" w:color="auto"/>
                        <w:left w:val="none" w:sz="0" w:space="0" w:color="auto"/>
                        <w:bottom w:val="none" w:sz="0" w:space="0" w:color="auto"/>
                        <w:right w:val="none" w:sz="0" w:space="0" w:color="auto"/>
                      </w:divBdr>
                    </w:div>
                  </w:divsChild>
                </w:div>
                <w:div w:id="2011710904">
                  <w:marLeft w:val="0"/>
                  <w:marRight w:val="0"/>
                  <w:marTop w:val="0"/>
                  <w:marBottom w:val="0"/>
                  <w:divBdr>
                    <w:top w:val="none" w:sz="0" w:space="0" w:color="auto"/>
                    <w:left w:val="none" w:sz="0" w:space="0" w:color="auto"/>
                    <w:bottom w:val="none" w:sz="0" w:space="0" w:color="auto"/>
                    <w:right w:val="none" w:sz="0" w:space="0" w:color="auto"/>
                  </w:divBdr>
                  <w:divsChild>
                    <w:div w:id="2027094312">
                      <w:marLeft w:val="0"/>
                      <w:marRight w:val="0"/>
                      <w:marTop w:val="0"/>
                      <w:marBottom w:val="0"/>
                      <w:divBdr>
                        <w:top w:val="none" w:sz="0" w:space="0" w:color="auto"/>
                        <w:left w:val="none" w:sz="0" w:space="0" w:color="auto"/>
                        <w:bottom w:val="none" w:sz="0" w:space="0" w:color="auto"/>
                        <w:right w:val="none" w:sz="0" w:space="0" w:color="auto"/>
                      </w:divBdr>
                    </w:div>
                    <w:div w:id="1864853998">
                      <w:marLeft w:val="0"/>
                      <w:marRight w:val="0"/>
                      <w:marTop w:val="0"/>
                      <w:marBottom w:val="0"/>
                      <w:divBdr>
                        <w:top w:val="none" w:sz="0" w:space="0" w:color="auto"/>
                        <w:left w:val="none" w:sz="0" w:space="0" w:color="auto"/>
                        <w:bottom w:val="none" w:sz="0" w:space="0" w:color="auto"/>
                        <w:right w:val="none" w:sz="0" w:space="0" w:color="auto"/>
                      </w:divBdr>
                    </w:div>
                  </w:divsChild>
                </w:div>
                <w:div w:id="1870072126">
                  <w:marLeft w:val="0"/>
                  <w:marRight w:val="0"/>
                  <w:marTop w:val="0"/>
                  <w:marBottom w:val="0"/>
                  <w:divBdr>
                    <w:top w:val="none" w:sz="0" w:space="0" w:color="auto"/>
                    <w:left w:val="none" w:sz="0" w:space="0" w:color="auto"/>
                    <w:bottom w:val="none" w:sz="0" w:space="0" w:color="auto"/>
                    <w:right w:val="none" w:sz="0" w:space="0" w:color="auto"/>
                  </w:divBdr>
                  <w:divsChild>
                    <w:div w:id="1198588941">
                      <w:marLeft w:val="0"/>
                      <w:marRight w:val="0"/>
                      <w:marTop w:val="0"/>
                      <w:marBottom w:val="0"/>
                      <w:divBdr>
                        <w:top w:val="none" w:sz="0" w:space="0" w:color="auto"/>
                        <w:left w:val="none" w:sz="0" w:space="0" w:color="auto"/>
                        <w:bottom w:val="none" w:sz="0" w:space="0" w:color="auto"/>
                        <w:right w:val="none" w:sz="0" w:space="0" w:color="auto"/>
                      </w:divBdr>
                    </w:div>
                  </w:divsChild>
                </w:div>
                <w:div w:id="1371342688">
                  <w:marLeft w:val="0"/>
                  <w:marRight w:val="0"/>
                  <w:marTop w:val="0"/>
                  <w:marBottom w:val="0"/>
                  <w:divBdr>
                    <w:top w:val="none" w:sz="0" w:space="0" w:color="auto"/>
                    <w:left w:val="none" w:sz="0" w:space="0" w:color="auto"/>
                    <w:bottom w:val="none" w:sz="0" w:space="0" w:color="auto"/>
                    <w:right w:val="none" w:sz="0" w:space="0" w:color="auto"/>
                  </w:divBdr>
                  <w:divsChild>
                    <w:div w:id="363753455">
                      <w:marLeft w:val="0"/>
                      <w:marRight w:val="0"/>
                      <w:marTop w:val="0"/>
                      <w:marBottom w:val="0"/>
                      <w:divBdr>
                        <w:top w:val="none" w:sz="0" w:space="0" w:color="auto"/>
                        <w:left w:val="none" w:sz="0" w:space="0" w:color="auto"/>
                        <w:bottom w:val="none" w:sz="0" w:space="0" w:color="auto"/>
                        <w:right w:val="none" w:sz="0" w:space="0" w:color="auto"/>
                      </w:divBdr>
                    </w:div>
                  </w:divsChild>
                </w:div>
                <w:div w:id="1086922335">
                  <w:marLeft w:val="0"/>
                  <w:marRight w:val="0"/>
                  <w:marTop w:val="0"/>
                  <w:marBottom w:val="0"/>
                  <w:divBdr>
                    <w:top w:val="none" w:sz="0" w:space="0" w:color="auto"/>
                    <w:left w:val="none" w:sz="0" w:space="0" w:color="auto"/>
                    <w:bottom w:val="none" w:sz="0" w:space="0" w:color="auto"/>
                    <w:right w:val="none" w:sz="0" w:space="0" w:color="auto"/>
                  </w:divBdr>
                  <w:divsChild>
                    <w:div w:id="1989748273">
                      <w:marLeft w:val="0"/>
                      <w:marRight w:val="0"/>
                      <w:marTop w:val="0"/>
                      <w:marBottom w:val="0"/>
                      <w:divBdr>
                        <w:top w:val="none" w:sz="0" w:space="0" w:color="auto"/>
                        <w:left w:val="none" w:sz="0" w:space="0" w:color="auto"/>
                        <w:bottom w:val="none" w:sz="0" w:space="0" w:color="auto"/>
                        <w:right w:val="none" w:sz="0" w:space="0" w:color="auto"/>
                      </w:divBdr>
                    </w:div>
                  </w:divsChild>
                </w:div>
                <w:div w:id="304160661">
                  <w:marLeft w:val="0"/>
                  <w:marRight w:val="0"/>
                  <w:marTop w:val="0"/>
                  <w:marBottom w:val="0"/>
                  <w:divBdr>
                    <w:top w:val="none" w:sz="0" w:space="0" w:color="auto"/>
                    <w:left w:val="none" w:sz="0" w:space="0" w:color="auto"/>
                    <w:bottom w:val="none" w:sz="0" w:space="0" w:color="auto"/>
                    <w:right w:val="none" w:sz="0" w:space="0" w:color="auto"/>
                  </w:divBdr>
                  <w:divsChild>
                    <w:div w:id="917985827">
                      <w:marLeft w:val="0"/>
                      <w:marRight w:val="0"/>
                      <w:marTop w:val="0"/>
                      <w:marBottom w:val="0"/>
                      <w:divBdr>
                        <w:top w:val="none" w:sz="0" w:space="0" w:color="auto"/>
                        <w:left w:val="none" w:sz="0" w:space="0" w:color="auto"/>
                        <w:bottom w:val="none" w:sz="0" w:space="0" w:color="auto"/>
                        <w:right w:val="none" w:sz="0" w:space="0" w:color="auto"/>
                      </w:divBdr>
                    </w:div>
                  </w:divsChild>
                </w:div>
                <w:div w:id="1688093339">
                  <w:marLeft w:val="0"/>
                  <w:marRight w:val="0"/>
                  <w:marTop w:val="0"/>
                  <w:marBottom w:val="0"/>
                  <w:divBdr>
                    <w:top w:val="none" w:sz="0" w:space="0" w:color="auto"/>
                    <w:left w:val="none" w:sz="0" w:space="0" w:color="auto"/>
                    <w:bottom w:val="none" w:sz="0" w:space="0" w:color="auto"/>
                    <w:right w:val="none" w:sz="0" w:space="0" w:color="auto"/>
                  </w:divBdr>
                  <w:divsChild>
                    <w:div w:id="572937515">
                      <w:marLeft w:val="0"/>
                      <w:marRight w:val="0"/>
                      <w:marTop w:val="0"/>
                      <w:marBottom w:val="0"/>
                      <w:divBdr>
                        <w:top w:val="none" w:sz="0" w:space="0" w:color="auto"/>
                        <w:left w:val="none" w:sz="0" w:space="0" w:color="auto"/>
                        <w:bottom w:val="none" w:sz="0" w:space="0" w:color="auto"/>
                        <w:right w:val="none" w:sz="0" w:space="0" w:color="auto"/>
                      </w:divBdr>
                    </w:div>
                  </w:divsChild>
                </w:div>
                <w:div w:id="2043165404">
                  <w:marLeft w:val="0"/>
                  <w:marRight w:val="0"/>
                  <w:marTop w:val="0"/>
                  <w:marBottom w:val="0"/>
                  <w:divBdr>
                    <w:top w:val="none" w:sz="0" w:space="0" w:color="auto"/>
                    <w:left w:val="none" w:sz="0" w:space="0" w:color="auto"/>
                    <w:bottom w:val="none" w:sz="0" w:space="0" w:color="auto"/>
                    <w:right w:val="none" w:sz="0" w:space="0" w:color="auto"/>
                  </w:divBdr>
                  <w:divsChild>
                    <w:div w:id="1494443729">
                      <w:marLeft w:val="0"/>
                      <w:marRight w:val="0"/>
                      <w:marTop w:val="0"/>
                      <w:marBottom w:val="0"/>
                      <w:divBdr>
                        <w:top w:val="none" w:sz="0" w:space="0" w:color="auto"/>
                        <w:left w:val="none" w:sz="0" w:space="0" w:color="auto"/>
                        <w:bottom w:val="none" w:sz="0" w:space="0" w:color="auto"/>
                        <w:right w:val="none" w:sz="0" w:space="0" w:color="auto"/>
                      </w:divBdr>
                    </w:div>
                  </w:divsChild>
                </w:div>
                <w:div w:id="1098910284">
                  <w:marLeft w:val="0"/>
                  <w:marRight w:val="0"/>
                  <w:marTop w:val="0"/>
                  <w:marBottom w:val="0"/>
                  <w:divBdr>
                    <w:top w:val="none" w:sz="0" w:space="0" w:color="auto"/>
                    <w:left w:val="none" w:sz="0" w:space="0" w:color="auto"/>
                    <w:bottom w:val="none" w:sz="0" w:space="0" w:color="auto"/>
                    <w:right w:val="none" w:sz="0" w:space="0" w:color="auto"/>
                  </w:divBdr>
                  <w:divsChild>
                    <w:div w:id="305597052">
                      <w:marLeft w:val="0"/>
                      <w:marRight w:val="0"/>
                      <w:marTop w:val="0"/>
                      <w:marBottom w:val="0"/>
                      <w:divBdr>
                        <w:top w:val="none" w:sz="0" w:space="0" w:color="auto"/>
                        <w:left w:val="none" w:sz="0" w:space="0" w:color="auto"/>
                        <w:bottom w:val="none" w:sz="0" w:space="0" w:color="auto"/>
                        <w:right w:val="none" w:sz="0" w:space="0" w:color="auto"/>
                      </w:divBdr>
                    </w:div>
                  </w:divsChild>
                </w:div>
                <w:div w:id="608971006">
                  <w:marLeft w:val="0"/>
                  <w:marRight w:val="0"/>
                  <w:marTop w:val="0"/>
                  <w:marBottom w:val="0"/>
                  <w:divBdr>
                    <w:top w:val="none" w:sz="0" w:space="0" w:color="auto"/>
                    <w:left w:val="none" w:sz="0" w:space="0" w:color="auto"/>
                    <w:bottom w:val="none" w:sz="0" w:space="0" w:color="auto"/>
                    <w:right w:val="none" w:sz="0" w:space="0" w:color="auto"/>
                  </w:divBdr>
                  <w:divsChild>
                    <w:div w:id="553545076">
                      <w:marLeft w:val="0"/>
                      <w:marRight w:val="0"/>
                      <w:marTop w:val="0"/>
                      <w:marBottom w:val="0"/>
                      <w:divBdr>
                        <w:top w:val="none" w:sz="0" w:space="0" w:color="auto"/>
                        <w:left w:val="none" w:sz="0" w:space="0" w:color="auto"/>
                        <w:bottom w:val="none" w:sz="0" w:space="0" w:color="auto"/>
                        <w:right w:val="none" w:sz="0" w:space="0" w:color="auto"/>
                      </w:divBdr>
                    </w:div>
                  </w:divsChild>
                </w:div>
                <w:div w:id="1020619776">
                  <w:marLeft w:val="0"/>
                  <w:marRight w:val="0"/>
                  <w:marTop w:val="0"/>
                  <w:marBottom w:val="0"/>
                  <w:divBdr>
                    <w:top w:val="none" w:sz="0" w:space="0" w:color="auto"/>
                    <w:left w:val="none" w:sz="0" w:space="0" w:color="auto"/>
                    <w:bottom w:val="none" w:sz="0" w:space="0" w:color="auto"/>
                    <w:right w:val="none" w:sz="0" w:space="0" w:color="auto"/>
                  </w:divBdr>
                  <w:divsChild>
                    <w:div w:id="725491676">
                      <w:marLeft w:val="0"/>
                      <w:marRight w:val="0"/>
                      <w:marTop w:val="0"/>
                      <w:marBottom w:val="0"/>
                      <w:divBdr>
                        <w:top w:val="none" w:sz="0" w:space="0" w:color="auto"/>
                        <w:left w:val="none" w:sz="0" w:space="0" w:color="auto"/>
                        <w:bottom w:val="none" w:sz="0" w:space="0" w:color="auto"/>
                        <w:right w:val="none" w:sz="0" w:space="0" w:color="auto"/>
                      </w:divBdr>
                    </w:div>
                  </w:divsChild>
                </w:div>
                <w:div w:id="636953159">
                  <w:marLeft w:val="0"/>
                  <w:marRight w:val="0"/>
                  <w:marTop w:val="0"/>
                  <w:marBottom w:val="0"/>
                  <w:divBdr>
                    <w:top w:val="none" w:sz="0" w:space="0" w:color="auto"/>
                    <w:left w:val="none" w:sz="0" w:space="0" w:color="auto"/>
                    <w:bottom w:val="none" w:sz="0" w:space="0" w:color="auto"/>
                    <w:right w:val="none" w:sz="0" w:space="0" w:color="auto"/>
                  </w:divBdr>
                  <w:divsChild>
                    <w:div w:id="1842231357">
                      <w:marLeft w:val="0"/>
                      <w:marRight w:val="0"/>
                      <w:marTop w:val="0"/>
                      <w:marBottom w:val="0"/>
                      <w:divBdr>
                        <w:top w:val="none" w:sz="0" w:space="0" w:color="auto"/>
                        <w:left w:val="none" w:sz="0" w:space="0" w:color="auto"/>
                        <w:bottom w:val="none" w:sz="0" w:space="0" w:color="auto"/>
                        <w:right w:val="none" w:sz="0" w:space="0" w:color="auto"/>
                      </w:divBdr>
                    </w:div>
                  </w:divsChild>
                </w:div>
                <w:div w:id="1594975647">
                  <w:marLeft w:val="0"/>
                  <w:marRight w:val="0"/>
                  <w:marTop w:val="0"/>
                  <w:marBottom w:val="0"/>
                  <w:divBdr>
                    <w:top w:val="none" w:sz="0" w:space="0" w:color="auto"/>
                    <w:left w:val="none" w:sz="0" w:space="0" w:color="auto"/>
                    <w:bottom w:val="none" w:sz="0" w:space="0" w:color="auto"/>
                    <w:right w:val="none" w:sz="0" w:space="0" w:color="auto"/>
                  </w:divBdr>
                  <w:divsChild>
                    <w:div w:id="221478720">
                      <w:marLeft w:val="0"/>
                      <w:marRight w:val="0"/>
                      <w:marTop w:val="0"/>
                      <w:marBottom w:val="0"/>
                      <w:divBdr>
                        <w:top w:val="none" w:sz="0" w:space="0" w:color="auto"/>
                        <w:left w:val="none" w:sz="0" w:space="0" w:color="auto"/>
                        <w:bottom w:val="none" w:sz="0" w:space="0" w:color="auto"/>
                        <w:right w:val="none" w:sz="0" w:space="0" w:color="auto"/>
                      </w:divBdr>
                    </w:div>
                  </w:divsChild>
                </w:div>
                <w:div w:id="10495519">
                  <w:marLeft w:val="0"/>
                  <w:marRight w:val="0"/>
                  <w:marTop w:val="0"/>
                  <w:marBottom w:val="0"/>
                  <w:divBdr>
                    <w:top w:val="none" w:sz="0" w:space="0" w:color="auto"/>
                    <w:left w:val="none" w:sz="0" w:space="0" w:color="auto"/>
                    <w:bottom w:val="none" w:sz="0" w:space="0" w:color="auto"/>
                    <w:right w:val="none" w:sz="0" w:space="0" w:color="auto"/>
                  </w:divBdr>
                  <w:divsChild>
                    <w:div w:id="824977714">
                      <w:marLeft w:val="0"/>
                      <w:marRight w:val="0"/>
                      <w:marTop w:val="0"/>
                      <w:marBottom w:val="0"/>
                      <w:divBdr>
                        <w:top w:val="none" w:sz="0" w:space="0" w:color="auto"/>
                        <w:left w:val="none" w:sz="0" w:space="0" w:color="auto"/>
                        <w:bottom w:val="none" w:sz="0" w:space="0" w:color="auto"/>
                        <w:right w:val="none" w:sz="0" w:space="0" w:color="auto"/>
                      </w:divBdr>
                    </w:div>
                  </w:divsChild>
                </w:div>
                <w:div w:id="892694037">
                  <w:marLeft w:val="0"/>
                  <w:marRight w:val="0"/>
                  <w:marTop w:val="0"/>
                  <w:marBottom w:val="0"/>
                  <w:divBdr>
                    <w:top w:val="none" w:sz="0" w:space="0" w:color="auto"/>
                    <w:left w:val="none" w:sz="0" w:space="0" w:color="auto"/>
                    <w:bottom w:val="none" w:sz="0" w:space="0" w:color="auto"/>
                    <w:right w:val="none" w:sz="0" w:space="0" w:color="auto"/>
                  </w:divBdr>
                  <w:divsChild>
                    <w:div w:id="424418634">
                      <w:marLeft w:val="0"/>
                      <w:marRight w:val="0"/>
                      <w:marTop w:val="0"/>
                      <w:marBottom w:val="0"/>
                      <w:divBdr>
                        <w:top w:val="none" w:sz="0" w:space="0" w:color="auto"/>
                        <w:left w:val="none" w:sz="0" w:space="0" w:color="auto"/>
                        <w:bottom w:val="none" w:sz="0" w:space="0" w:color="auto"/>
                        <w:right w:val="none" w:sz="0" w:space="0" w:color="auto"/>
                      </w:divBdr>
                    </w:div>
                  </w:divsChild>
                </w:div>
                <w:div w:id="39862924">
                  <w:marLeft w:val="0"/>
                  <w:marRight w:val="0"/>
                  <w:marTop w:val="0"/>
                  <w:marBottom w:val="0"/>
                  <w:divBdr>
                    <w:top w:val="none" w:sz="0" w:space="0" w:color="auto"/>
                    <w:left w:val="none" w:sz="0" w:space="0" w:color="auto"/>
                    <w:bottom w:val="none" w:sz="0" w:space="0" w:color="auto"/>
                    <w:right w:val="none" w:sz="0" w:space="0" w:color="auto"/>
                  </w:divBdr>
                  <w:divsChild>
                    <w:div w:id="1164974232">
                      <w:marLeft w:val="0"/>
                      <w:marRight w:val="0"/>
                      <w:marTop w:val="0"/>
                      <w:marBottom w:val="0"/>
                      <w:divBdr>
                        <w:top w:val="none" w:sz="0" w:space="0" w:color="auto"/>
                        <w:left w:val="none" w:sz="0" w:space="0" w:color="auto"/>
                        <w:bottom w:val="none" w:sz="0" w:space="0" w:color="auto"/>
                        <w:right w:val="none" w:sz="0" w:space="0" w:color="auto"/>
                      </w:divBdr>
                    </w:div>
                  </w:divsChild>
                </w:div>
                <w:div w:id="1363549981">
                  <w:marLeft w:val="0"/>
                  <w:marRight w:val="0"/>
                  <w:marTop w:val="0"/>
                  <w:marBottom w:val="0"/>
                  <w:divBdr>
                    <w:top w:val="none" w:sz="0" w:space="0" w:color="auto"/>
                    <w:left w:val="none" w:sz="0" w:space="0" w:color="auto"/>
                    <w:bottom w:val="none" w:sz="0" w:space="0" w:color="auto"/>
                    <w:right w:val="none" w:sz="0" w:space="0" w:color="auto"/>
                  </w:divBdr>
                  <w:divsChild>
                    <w:div w:id="378477912">
                      <w:marLeft w:val="0"/>
                      <w:marRight w:val="0"/>
                      <w:marTop w:val="0"/>
                      <w:marBottom w:val="0"/>
                      <w:divBdr>
                        <w:top w:val="none" w:sz="0" w:space="0" w:color="auto"/>
                        <w:left w:val="none" w:sz="0" w:space="0" w:color="auto"/>
                        <w:bottom w:val="none" w:sz="0" w:space="0" w:color="auto"/>
                        <w:right w:val="none" w:sz="0" w:space="0" w:color="auto"/>
                      </w:divBdr>
                    </w:div>
                  </w:divsChild>
                </w:div>
                <w:div w:id="713699603">
                  <w:marLeft w:val="0"/>
                  <w:marRight w:val="0"/>
                  <w:marTop w:val="0"/>
                  <w:marBottom w:val="0"/>
                  <w:divBdr>
                    <w:top w:val="none" w:sz="0" w:space="0" w:color="auto"/>
                    <w:left w:val="none" w:sz="0" w:space="0" w:color="auto"/>
                    <w:bottom w:val="none" w:sz="0" w:space="0" w:color="auto"/>
                    <w:right w:val="none" w:sz="0" w:space="0" w:color="auto"/>
                  </w:divBdr>
                  <w:divsChild>
                    <w:div w:id="648288359">
                      <w:marLeft w:val="0"/>
                      <w:marRight w:val="0"/>
                      <w:marTop w:val="0"/>
                      <w:marBottom w:val="0"/>
                      <w:divBdr>
                        <w:top w:val="none" w:sz="0" w:space="0" w:color="auto"/>
                        <w:left w:val="none" w:sz="0" w:space="0" w:color="auto"/>
                        <w:bottom w:val="none" w:sz="0" w:space="0" w:color="auto"/>
                        <w:right w:val="none" w:sz="0" w:space="0" w:color="auto"/>
                      </w:divBdr>
                    </w:div>
                  </w:divsChild>
                </w:div>
                <w:div w:id="1556353747">
                  <w:marLeft w:val="0"/>
                  <w:marRight w:val="0"/>
                  <w:marTop w:val="0"/>
                  <w:marBottom w:val="0"/>
                  <w:divBdr>
                    <w:top w:val="none" w:sz="0" w:space="0" w:color="auto"/>
                    <w:left w:val="none" w:sz="0" w:space="0" w:color="auto"/>
                    <w:bottom w:val="none" w:sz="0" w:space="0" w:color="auto"/>
                    <w:right w:val="none" w:sz="0" w:space="0" w:color="auto"/>
                  </w:divBdr>
                  <w:divsChild>
                    <w:div w:id="835805410">
                      <w:marLeft w:val="0"/>
                      <w:marRight w:val="0"/>
                      <w:marTop w:val="0"/>
                      <w:marBottom w:val="0"/>
                      <w:divBdr>
                        <w:top w:val="none" w:sz="0" w:space="0" w:color="auto"/>
                        <w:left w:val="none" w:sz="0" w:space="0" w:color="auto"/>
                        <w:bottom w:val="none" w:sz="0" w:space="0" w:color="auto"/>
                        <w:right w:val="none" w:sz="0" w:space="0" w:color="auto"/>
                      </w:divBdr>
                    </w:div>
                  </w:divsChild>
                </w:div>
                <w:div w:id="1792016640">
                  <w:marLeft w:val="0"/>
                  <w:marRight w:val="0"/>
                  <w:marTop w:val="0"/>
                  <w:marBottom w:val="0"/>
                  <w:divBdr>
                    <w:top w:val="none" w:sz="0" w:space="0" w:color="auto"/>
                    <w:left w:val="none" w:sz="0" w:space="0" w:color="auto"/>
                    <w:bottom w:val="none" w:sz="0" w:space="0" w:color="auto"/>
                    <w:right w:val="none" w:sz="0" w:space="0" w:color="auto"/>
                  </w:divBdr>
                  <w:divsChild>
                    <w:div w:id="1014840714">
                      <w:marLeft w:val="0"/>
                      <w:marRight w:val="0"/>
                      <w:marTop w:val="0"/>
                      <w:marBottom w:val="0"/>
                      <w:divBdr>
                        <w:top w:val="none" w:sz="0" w:space="0" w:color="auto"/>
                        <w:left w:val="none" w:sz="0" w:space="0" w:color="auto"/>
                        <w:bottom w:val="none" w:sz="0" w:space="0" w:color="auto"/>
                        <w:right w:val="none" w:sz="0" w:space="0" w:color="auto"/>
                      </w:divBdr>
                    </w:div>
                  </w:divsChild>
                </w:div>
                <w:div w:id="1736930983">
                  <w:marLeft w:val="0"/>
                  <w:marRight w:val="0"/>
                  <w:marTop w:val="0"/>
                  <w:marBottom w:val="0"/>
                  <w:divBdr>
                    <w:top w:val="none" w:sz="0" w:space="0" w:color="auto"/>
                    <w:left w:val="none" w:sz="0" w:space="0" w:color="auto"/>
                    <w:bottom w:val="none" w:sz="0" w:space="0" w:color="auto"/>
                    <w:right w:val="none" w:sz="0" w:space="0" w:color="auto"/>
                  </w:divBdr>
                  <w:divsChild>
                    <w:div w:id="1550218768">
                      <w:marLeft w:val="0"/>
                      <w:marRight w:val="0"/>
                      <w:marTop w:val="0"/>
                      <w:marBottom w:val="0"/>
                      <w:divBdr>
                        <w:top w:val="none" w:sz="0" w:space="0" w:color="auto"/>
                        <w:left w:val="none" w:sz="0" w:space="0" w:color="auto"/>
                        <w:bottom w:val="none" w:sz="0" w:space="0" w:color="auto"/>
                        <w:right w:val="none" w:sz="0" w:space="0" w:color="auto"/>
                      </w:divBdr>
                    </w:div>
                  </w:divsChild>
                </w:div>
                <w:div w:id="401220942">
                  <w:marLeft w:val="0"/>
                  <w:marRight w:val="0"/>
                  <w:marTop w:val="0"/>
                  <w:marBottom w:val="0"/>
                  <w:divBdr>
                    <w:top w:val="none" w:sz="0" w:space="0" w:color="auto"/>
                    <w:left w:val="none" w:sz="0" w:space="0" w:color="auto"/>
                    <w:bottom w:val="none" w:sz="0" w:space="0" w:color="auto"/>
                    <w:right w:val="none" w:sz="0" w:space="0" w:color="auto"/>
                  </w:divBdr>
                  <w:divsChild>
                    <w:div w:id="362831038">
                      <w:marLeft w:val="0"/>
                      <w:marRight w:val="0"/>
                      <w:marTop w:val="0"/>
                      <w:marBottom w:val="0"/>
                      <w:divBdr>
                        <w:top w:val="none" w:sz="0" w:space="0" w:color="auto"/>
                        <w:left w:val="none" w:sz="0" w:space="0" w:color="auto"/>
                        <w:bottom w:val="none" w:sz="0" w:space="0" w:color="auto"/>
                        <w:right w:val="none" w:sz="0" w:space="0" w:color="auto"/>
                      </w:divBdr>
                    </w:div>
                  </w:divsChild>
                </w:div>
                <w:div w:id="14116157">
                  <w:marLeft w:val="0"/>
                  <w:marRight w:val="0"/>
                  <w:marTop w:val="0"/>
                  <w:marBottom w:val="0"/>
                  <w:divBdr>
                    <w:top w:val="none" w:sz="0" w:space="0" w:color="auto"/>
                    <w:left w:val="none" w:sz="0" w:space="0" w:color="auto"/>
                    <w:bottom w:val="none" w:sz="0" w:space="0" w:color="auto"/>
                    <w:right w:val="none" w:sz="0" w:space="0" w:color="auto"/>
                  </w:divBdr>
                  <w:divsChild>
                    <w:div w:id="1095245669">
                      <w:marLeft w:val="0"/>
                      <w:marRight w:val="0"/>
                      <w:marTop w:val="0"/>
                      <w:marBottom w:val="0"/>
                      <w:divBdr>
                        <w:top w:val="none" w:sz="0" w:space="0" w:color="auto"/>
                        <w:left w:val="none" w:sz="0" w:space="0" w:color="auto"/>
                        <w:bottom w:val="none" w:sz="0" w:space="0" w:color="auto"/>
                        <w:right w:val="none" w:sz="0" w:space="0" w:color="auto"/>
                      </w:divBdr>
                    </w:div>
                  </w:divsChild>
                </w:div>
                <w:div w:id="1561941735">
                  <w:marLeft w:val="0"/>
                  <w:marRight w:val="0"/>
                  <w:marTop w:val="0"/>
                  <w:marBottom w:val="0"/>
                  <w:divBdr>
                    <w:top w:val="none" w:sz="0" w:space="0" w:color="auto"/>
                    <w:left w:val="none" w:sz="0" w:space="0" w:color="auto"/>
                    <w:bottom w:val="none" w:sz="0" w:space="0" w:color="auto"/>
                    <w:right w:val="none" w:sz="0" w:space="0" w:color="auto"/>
                  </w:divBdr>
                  <w:divsChild>
                    <w:div w:id="233441116">
                      <w:marLeft w:val="0"/>
                      <w:marRight w:val="0"/>
                      <w:marTop w:val="0"/>
                      <w:marBottom w:val="0"/>
                      <w:divBdr>
                        <w:top w:val="none" w:sz="0" w:space="0" w:color="auto"/>
                        <w:left w:val="none" w:sz="0" w:space="0" w:color="auto"/>
                        <w:bottom w:val="none" w:sz="0" w:space="0" w:color="auto"/>
                        <w:right w:val="none" w:sz="0" w:space="0" w:color="auto"/>
                      </w:divBdr>
                    </w:div>
                  </w:divsChild>
                </w:div>
                <w:div w:id="468595103">
                  <w:marLeft w:val="0"/>
                  <w:marRight w:val="0"/>
                  <w:marTop w:val="0"/>
                  <w:marBottom w:val="0"/>
                  <w:divBdr>
                    <w:top w:val="none" w:sz="0" w:space="0" w:color="auto"/>
                    <w:left w:val="none" w:sz="0" w:space="0" w:color="auto"/>
                    <w:bottom w:val="none" w:sz="0" w:space="0" w:color="auto"/>
                    <w:right w:val="none" w:sz="0" w:space="0" w:color="auto"/>
                  </w:divBdr>
                  <w:divsChild>
                    <w:div w:id="83772758">
                      <w:marLeft w:val="0"/>
                      <w:marRight w:val="0"/>
                      <w:marTop w:val="0"/>
                      <w:marBottom w:val="0"/>
                      <w:divBdr>
                        <w:top w:val="none" w:sz="0" w:space="0" w:color="auto"/>
                        <w:left w:val="none" w:sz="0" w:space="0" w:color="auto"/>
                        <w:bottom w:val="none" w:sz="0" w:space="0" w:color="auto"/>
                        <w:right w:val="none" w:sz="0" w:space="0" w:color="auto"/>
                      </w:divBdr>
                    </w:div>
                  </w:divsChild>
                </w:div>
                <w:div w:id="307319466">
                  <w:marLeft w:val="0"/>
                  <w:marRight w:val="0"/>
                  <w:marTop w:val="0"/>
                  <w:marBottom w:val="0"/>
                  <w:divBdr>
                    <w:top w:val="none" w:sz="0" w:space="0" w:color="auto"/>
                    <w:left w:val="none" w:sz="0" w:space="0" w:color="auto"/>
                    <w:bottom w:val="none" w:sz="0" w:space="0" w:color="auto"/>
                    <w:right w:val="none" w:sz="0" w:space="0" w:color="auto"/>
                  </w:divBdr>
                  <w:divsChild>
                    <w:div w:id="1137531624">
                      <w:marLeft w:val="0"/>
                      <w:marRight w:val="0"/>
                      <w:marTop w:val="0"/>
                      <w:marBottom w:val="0"/>
                      <w:divBdr>
                        <w:top w:val="none" w:sz="0" w:space="0" w:color="auto"/>
                        <w:left w:val="none" w:sz="0" w:space="0" w:color="auto"/>
                        <w:bottom w:val="none" w:sz="0" w:space="0" w:color="auto"/>
                        <w:right w:val="none" w:sz="0" w:space="0" w:color="auto"/>
                      </w:divBdr>
                    </w:div>
                  </w:divsChild>
                </w:div>
                <w:div w:id="1119030517">
                  <w:marLeft w:val="0"/>
                  <w:marRight w:val="0"/>
                  <w:marTop w:val="0"/>
                  <w:marBottom w:val="0"/>
                  <w:divBdr>
                    <w:top w:val="none" w:sz="0" w:space="0" w:color="auto"/>
                    <w:left w:val="none" w:sz="0" w:space="0" w:color="auto"/>
                    <w:bottom w:val="none" w:sz="0" w:space="0" w:color="auto"/>
                    <w:right w:val="none" w:sz="0" w:space="0" w:color="auto"/>
                  </w:divBdr>
                  <w:divsChild>
                    <w:div w:id="1721634722">
                      <w:marLeft w:val="0"/>
                      <w:marRight w:val="0"/>
                      <w:marTop w:val="0"/>
                      <w:marBottom w:val="0"/>
                      <w:divBdr>
                        <w:top w:val="none" w:sz="0" w:space="0" w:color="auto"/>
                        <w:left w:val="none" w:sz="0" w:space="0" w:color="auto"/>
                        <w:bottom w:val="none" w:sz="0" w:space="0" w:color="auto"/>
                        <w:right w:val="none" w:sz="0" w:space="0" w:color="auto"/>
                      </w:divBdr>
                    </w:div>
                  </w:divsChild>
                </w:div>
                <w:div w:id="635912540">
                  <w:marLeft w:val="0"/>
                  <w:marRight w:val="0"/>
                  <w:marTop w:val="0"/>
                  <w:marBottom w:val="0"/>
                  <w:divBdr>
                    <w:top w:val="none" w:sz="0" w:space="0" w:color="auto"/>
                    <w:left w:val="none" w:sz="0" w:space="0" w:color="auto"/>
                    <w:bottom w:val="none" w:sz="0" w:space="0" w:color="auto"/>
                    <w:right w:val="none" w:sz="0" w:space="0" w:color="auto"/>
                  </w:divBdr>
                  <w:divsChild>
                    <w:div w:id="510023270">
                      <w:marLeft w:val="0"/>
                      <w:marRight w:val="0"/>
                      <w:marTop w:val="0"/>
                      <w:marBottom w:val="0"/>
                      <w:divBdr>
                        <w:top w:val="none" w:sz="0" w:space="0" w:color="auto"/>
                        <w:left w:val="none" w:sz="0" w:space="0" w:color="auto"/>
                        <w:bottom w:val="none" w:sz="0" w:space="0" w:color="auto"/>
                        <w:right w:val="none" w:sz="0" w:space="0" w:color="auto"/>
                      </w:divBdr>
                    </w:div>
                  </w:divsChild>
                </w:div>
                <w:div w:id="55052939">
                  <w:marLeft w:val="0"/>
                  <w:marRight w:val="0"/>
                  <w:marTop w:val="0"/>
                  <w:marBottom w:val="0"/>
                  <w:divBdr>
                    <w:top w:val="none" w:sz="0" w:space="0" w:color="auto"/>
                    <w:left w:val="none" w:sz="0" w:space="0" w:color="auto"/>
                    <w:bottom w:val="none" w:sz="0" w:space="0" w:color="auto"/>
                    <w:right w:val="none" w:sz="0" w:space="0" w:color="auto"/>
                  </w:divBdr>
                  <w:divsChild>
                    <w:div w:id="2103330507">
                      <w:marLeft w:val="0"/>
                      <w:marRight w:val="0"/>
                      <w:marTop w:val="0"/>
                      <w:marBottom w:val="0"/>
                      <w:divBdr>
                        <w:top w:val="none" w:sz="0" w:space="0" w:color="auto"/>
                        <w:left w:val="none" w:sz="0" w:space="0" w:color="auto"/>
                        <w:bottom w:val="none" w:sz="0" w:space="0" w:color="auto"/>
                        <w:right w:val="none" w:sz="0" w:space="0" w:color="auto"/>
                      </w:divBdr>
                    </w:div>
                  </w:divsChild>
                </w:div>
                <w:div w:id="797528994">
                  <w:marLeft w:val="0"/>
                  <w:marRight w:val="0"/>
                  <w:marTop w:val="0"/>
                  <w:marBottom w:val="0"/>
                  <w:divBdr>
                    <w:top w:val="none" w:sz="0" w:space="0" w:color="auto"/>
                    <w:left w:val="none" w:sz="0" w:space="0" w:color="auto"/>
                    <w:bottom w:val="none" w:sz="0" w:space="0" w:color="auto"/>
                    <w:right w:val="none" w:sz="0" w:space="0" w:color="auto"/>
                  </w:divBdr>
                  <w:divsChild>
                    <w:div w:id="2105414985">
                      <w:marLeft w:val="0"/>
                      <w:marRight w:val="0"/>
                      <w:marTop w:val="0"/>
                      <w:marBottom w:val="0"/>
                      <w:divBdr>
                        <w:top w:val="none" w:sz="0" w:space="0" w:color="auto"/>
                        <w:left w:val="none" w:sz="0" w:space="0" w:color="auto"/>
                        <w:bottom w:val="none" w:sz="0" w:space="0" w:color="auto"/>
                        <w:right w:val="none" w:sz="0" w:space="0" w:color="auto"/>
                      </w:divBdr>
                    </w:div>
                  </w:divsChild>
                </w:div>
                <w:div w:id="1682314991">
                  <w:marLeft w:val="0"/>
                  <w:marRight w:val="0"/>
                  <w:marTop w:val="0"/>
                  <w:marBottom w:val="0"/>
                  <w:divBdr>
                    <w:top w:val="none" w:sz="0" w:space="0" w:color="auto"/>
                    <w:left w:val="none" w:sz="0" w:space="0" w:color="auto"/>
                    <w:bottom w:val="none" w:sz="0" w:space="0" w:color="auto"/>
                    <w:right w:val="none" w:sz="0" w:space="0" w:color="auto"/>
                  </w:divBdr>
                  <w:divsChild>
                    <w:div w:id="2130198632">
                      <w:marLeft w:val="0"/>
                      <w:marRight w:val="0"/>
                      <w:marTop w:val="0"/>
                      <w:marBottom w:val="0"/>
                      <w:divBdr>
                        <w:top w:val="none" w:sz="0" w:space="0" w:color="auto"/>
                        <w:left w:val="none" w:sz="0" w:space="0" w:color="auto"/>
                        <w:bottom w:val="none" w:sz="0" w:space="0" w:color="auto"/>
                        <w:right w:val="none" w:sz="0" w:space="0" w:color="auto"/>
                      </w:divBdr>
                    </w:div>
                  </w:divsChild>
                </w:div>
                <w:div w:id="1184638006">
                  <w:marLeft w:val="0"/>
                  <w:marRight w:val="0"/>
                  <w:marTop w:val="0"/>
                  <w:marBottom w:val="0"/>
                  <w:divBdr>
                    <w:top w:val="none" w:sz="0" w:space="0" w:color="auto"/>
                    <w:left w:val="none" w:sz="0" w:space="0" w:color="auto"/>
                    <w:bottom w:val="none" w:sz="0" w:space="0" w:color="auto"/>
                    <w:right w:val="none" w:sz="0" w:space="0" w:color="auto"/>
                  </w:divBdr>
                  <w:divsChild>
                    <w:div w:id="1633249302">
                      <w:marLeft w:val="0"/>
                      <w:marRight w:val="0"/>
                      <w:marTop w:val="0"/>
                      <w:marBottom w:val="0"/>
                      <w:divBdr>
                        <w:top w:val="none" w:sz="0" w:space="0" w:color="auto"/>
                        <w:left w:val="none" w:sz="0" w:space="0" w:color="auto"/>
                        <w:bottom w:val="none" w:sz="0" w:space="0" w:color="auto"/>
                        <w:right w:val="none" w:sz="0" w:space="0" w:color="auto"/>
                      </w:divBdr>
                    </w:div>
                  </w:divsChild>
                </w:div>
                <w:div w:id="1832863283">
                  <w:marLeft w:val="0"/>
                  <w:marRight w:val="0"/>
                  <w:marTop w:val="0"/>
                  <w:marBottom w:val="0"/>
                  <w:divBdr>
                    <w:top w:val="none" w:sz="0" w:space="0" w:color="auto"/>
                    <w:left w:val="none" w:sz="0" w:space="0" w:color="auto"/>
                    <w:bottom w:val="none" w:sz="0" w:space="0" w:color="auto"/>
                    <w:right w:val="none" w:sz="0" w:space="0" w:color="auto"/>
                  </w:divBdr>
                  <w:divsChild>
                    <w:div w:id="897058062">
                      <w:marLeft w:val="0"/>
                      <w:marRight w:val="0"/>
                      <w:marTop w:val="0"/>
                      <w:marBottom w:val="0"/>
                      <w:divBdr>
                        <w:top w:val="none" w:sz="0" w:space="0" w:color="auto"/>
                        <w:left w:val="none" w:sz="0" w:space="0" w:color="auto"/>
                        <w:bottom w:val="none" w:sz="0" w:space="0" w:color="auto"/>
                        <w:right w:val="none" w:sz="0" w:space="0" w:color="auto"/>
                      </w:divBdr>
                    </w:div>
                  </w:divsChild>
                </w:div>
                <w:div w:id="1729650956">
                  <w:marLeft w:val="0"/>
                  <w:marRight w:val="0"/>
                  <w:marTop w:val="0"/>
                  <w:marBottom w:val="0"/>
                  <w:divBdr>
                    <w:top w:val="none" w:sz="0" w:space="0" w:color="auto"/>
                    <w:left w:val="none" w:sz="0" w:space="0" w:color="auto"/>
                    <w:bottom w:val="none" w:sz="0" w:space="0" w:color="auto"/>
                    <w:right w:val="none" w:sz="0" w:space="0" w:color="auto"/>
                  </w:divBdr>
                  <w:divsChild>
                    <w:div w:id="960111174">
                      <w:marLeft w:val="0"/>
                      <w:marRight w:val="0"/>
                      <w:marTop w:val="0"/>
                      <w:marBottom w:val="0"/>
                      <w:divBdr>
                        <w:top w:val="none" w:sz="0" w:space="0" w:color="auto"/>
                        <w:left w:val="none" w:sz="0" w:space="0" w:color="auto"/>
                        <w:bottom w:val="none" w:sz="0" w:space="0" w:color="auto"/>
                        <w:right w:val="none" w:sz="0" w:space="0" w:color="auto"/>
                      </w:divBdr>
                    </w:div>
                  </w:divsChild>
                </w:div>
                <w:div w:id="1597517676">
                  <w:marLeft w:val="0"/>
                  <w:marRight w:val="0"/>
                  <w:marTop w:val="0"/>
                  <w:marBottom w:val="0"/>
                  <w:divBdr>
                    <w:top w:val="none" w:sz="0" w:space="0" w:color="auto"/>
                    <w:left w:val="none" w:sz="0" w:space="0" w:color="auto"/>
                    <w:bottom w:val="none" w:sz="0" w:space="0" w:color="auto"/>
                    <w:right w:val="none" w:sz="0" w:space="0" w:color="auto"/>
                  </w:divBdr>
                  <w:divsChild>
                    <w:div w:id="712080435">
                      <w:marLeft w:val="0"/>
                      <w:marRight w:val="0"/>
                      <w:marTop w:val="0"/>
                      <w:marBottom w:val="0"/>
                      <w:divBdr>
                        <w:top w:val="none" w:sz="0" w:space="0" w:color="auto"/>
                        <w:left w:val="none" w:sz="0" w:space="0" w:color="auto"/>
                        <w:bottom w:val="none" w:sz="0" w:space="0" w:color="auto"/>
                        <w:right w:val="none" w:sz="0" w:space="0" w:color="auto"/>
                      </w:divBdr>
                    </w:div>
                  </w:divsChild>
                </w:div>
                <w:div w:id="1177618216">
                  <w:marLeft w:val="0"/>
                  <w:marRight w:val="0"/>
                  <w:marTop w:val="0"/>
                  <w:marBottom w:val="0"/>
                  <w:divBdr>
                    <w:top w:val="none" w:sz="0" w:space="0" w:color="auto"/>
                    <w:left w:val="none" w:sz="0" w:space="0" w:color="auto"/>
                    <w:bottom w:val="none" w:sz="0" w:space="0" w:color="auto"/>
                    <w:right w:val="none" w:sz="0" w:space="0" w:color="auto"/>
                  </w:divBdr>
                  <w:divsChild>
                    <w:div w:id="1586185680">
                      <w:marLeft w:val="0"/>
                      <w:marRight w:val="0"/>
                      <w:marTop w:val="0"/>
                      <w:marBottom w:val="0"/>
                      <w:divBdr>
                        <w:top w:val="none" w:sz="0" w:space="0" w:color="auto"/>
                        <w:left w:val="none" w:sz="0" w:space="0" w:color="auto"/>
                        <w:bottom w:val="none" w:sz="0" w:space="0" w:color="auto"/>
                        <w:right w:val="none" w:sz="0" w:space="0" w:color="auto"/>
                      </w:divBdr>
                    </w:div>
                  </w:divsChild>
                </w:div>
                <w:div w:id="953832577">
                  <w:marLeft w:val="0"/>
                  <w:marRight w:val="0"/>
                  <w:marTop w:val="0"/>
                  <w:marBottom w:val="0"/>
                  <w:divBdr>
                    <w:top w:val="none" w:sz="0" w:space="0" w:color="auto"/>
                    <w:left w:val="none" w:sz="0" w:space="0" w:color="auto"/>
                    <w:bottom w:val="none" w:sz="0" w:space="0" w:color="auto"/>
                    <w:right w:val="none" w:sz="0" w:space="0" w:color="auto"/>
                  </w:divBdr>
                  <w:divsChild>
                    <w:div w:id="262148015">
                      <w:marLeft w:val="0"/>
                      <w:marRight w:val="0"/>
                      <w:marTop w:val="0"/>
                      <w:marBottom w:val="0"/>
                      <w:divBdr>
                        <w:top w:val="none" w:sz="0" w:space="0" w:color="auto"/>
                        <w:left w:val="none" w:sz="0" w:space="0" w:color="auto"/>
                        <w:bottom w:val="none" w:sz="0" w:space="0" w:color="auto"/>
                        <w:right w:val="none" w:sz="0" w:space="0" w:color="auto"/>
                      </w:divBdr>
                    </w:div>
                  </w:divsChild>
                </w:div>
                <w:div w:id="972563036">
                  <w:marLeft w:val="0"/>
                  <w:marRight w:val="0"/>
                  <w:marTop w:val="0"/>
                  <w:marBottom w:val="0"/>
                  <w:divBdr>
                    <w:top w:val="none" w:sz="0" w:space="0" w:color="auto"/>
                    <w:left w:val="none" w:sz="0" w:space="0" w:color="auto"/>
                    <w:bottom w:val="none" w:sz="0" w:space="0" w:color="auto"/>
                    <w:right w:val="none" w:sz="0" w:space="0" w:color="auto"/>
                  </w:divBdr>
                  <w:divsChild>
                    <w:div w:id="1951743946">
                      <w:marLeft w:val="0"/>
                      <w:marRight w:val="0"/>
                      <w:marTop w:val="0"/>
                      <w:marBottom w:val="0"/>
                      <w:divBdr>
                        <w:top w:val="none" w:sz="0" w:space="0" w:color="auto"/>
                        <w:left w:val="none" w:sz="0" w:space="0" w:color="auto"/>
                        <w:bottom w:val="none" w:sz="0" w:space="0" w:color="auto"/>
                        <w:right w:val="none" w:sz="0" w:space="0" w:color="auto"/>
                      </w:divBdr>
                    </w:div>
                  </w:divsChild>
                </w:div>
                <w:div w:id="883447444">
                  <w:marLeft w:val="0"/>
                  <w:marRight w:val="0"/>
                  <w:marTop w:val="0"/>
                  <w:marBottom w:val="0"/>
                  <w:divBdr>
                    <w:top w:val="none" w:sz="0" w:space="0" w:color="auto"/>
                    <w:left w:val="none" w:sz="0" w:space="0" w:color="auto"/>
                    <w:bottom w:val="none" w:sz="0" w:space="0" w:color="auto"/>
                    <w:right w:val="none" w:sz="0" w:space="0" w:color="auto"/>
                  </w:divBdr>
                  <w:divsChild>
                    <w:div w:id="655689042">
                      <w:marLeft w:val="0"/>
                      <w:marRight w:val="0"/>
                      <w:marTop w:val="0"/>
                      <w:marBottom w:val="0"/>
                      <w:divBdr>
                        <w:top w:val="none" w:sz="0" w:space="0" w:color="auto"/>
                        <w:left w:val="none" w:sz="0" w:space="0" w:color="auto"/>
                        <w:bottom w:val="none" w:sz="0" w:space="0" w:color="auto"/>
                        <w:right w:val="none" w:sz="0" w:space="0" w:color="auto"/>
                      </w:divBdr>
                    </w:div>
                  </w:divsChild>
                </w:div>
                <w:div w:id="433208401">
                  <w:marLeft w:val="0"/>
                  <w:marRight w:val="0"/>
                  <w:marTop w:val="0"/>
                  <w:marBottom w:val="0"/>
                  <w:divBdr>
                    <w:top w:val="none" w:sz="0" w:space="0" w:color="auto"/>
                    <w:left w:val="none" w:sz="0" w:space="0" w:color="auto"/>
                    <w:bottom w:val="none" w:sz="0" w:space="0" w:color="auto"/>
                    <w:right w:val="none" w:sz="0" w:space="0" w:color="auto"/>
                  </w:divBdr>
                  <w:divsChild>
                    <w:div w:id="2054233341">
                      <w:marLeft w:val="0"/>
                      <w:marRight w:val="0"/>
                      <w:marTop w:val="0"/>
                      <w:marBottom w:val="0"/>
                      <w:divBdr>
                        <w:top w:val="none" w:sz="0" w:space="0" w:color="auto"/>
                        <w:left w:val="none" w:sz="0" w:space="0" w:color="auto"/>
                        <w:bottom w:val="none" w:sz="0" w:space="0" w:color="auto"/>
                        <w:right w:val="none" w:sz="0" w:space="0" w:color="auto"/>
                      </w:divBdr>
                    </w:div>
                  </w:divsChild>
                </w:div>
                <w:div w:id="992755650">
                  <w:marLeft w:val="0"/>
                  <w:marRight w:val="0"/>
                  <w:marTop w:val="0"/>
                  <w:marBottom w:val="0"/>
                  <w:divBdr>
                    <w:top w:val="none" w:sz="0" w:space="0" w:color="auto"/>
                    <w:left w:val="none" w:sz="0" w:space="0" w:color="auto"/>
                    <w:bottom w:val="none" w:sz="0" w:space="0" w:color="auto"/>
                    <w:right w:val="none" w:sz="0" w:space="0" w:color="auto"/>
                  </w:divBdr>
                  <w:divsChild>
                    <w:div w:id="182406568">
                      <w:marLeft w:val="0"/>
                      <w:marRight w:val="0"/>
                      <w:marTop w:val="0"/>
                      <w:marBottom w:val="0"/>
                      <w:divBdr>
                        <w:top w:val="none" w:sz="0" w:space="0" w:color="auto"/>
                        <w:left w:val="none" w:sz="0" w:space="0" w:color="auto"/>
                        <w:bottom w:val="none" w:sz="0" w:space="0" w:color="auto"/>
                        <w:right w:val="none" w:sz="0" w:space="0" w:color="auto"/>
                      </w:divBdr>
                    </w:div>
                  </w:divsChild>
                </w:div>
                <w:div w:id="284779188">
                  <w:marLeft w:val="0"/>
                  <w:marRight w:val="0"/>
                  <w:marTop w:val="0"/>
                  <w:marBottom w:val="0"/>
                  <w:divBdr>
                    <w:top w:val="none" w:sz="0" w:space="0" w:color="auto"/>
                    <w:left w:val="none" w:sz="0" w:space="0" w:color="auto"/>
                    <w:bottom w:val="none" w:sz="0" w:space="0" w:color="auto"/>
                    <w:right w:val="none" w:sz="0" w:space="0" w:color="auto"/>
                  </w:divBdr>
                  <w:divsChild>
                    <w:div w:id="88431589">
                      <w:marLeft w:val="0"/>
                      <w:marRight w:val="0"/>
                      <w:marTop w:val="0"/>
                      <w:marBottom w:val="0"/>
                      <w:divBdr>
                        <w:top w:val="none" w:sz="0" w:space="0" w:color="auto"/>
                        <w:left w:val="none" w:sz="0" w:space="0" w:color="auto"/>
                        <w:bottom w:val="none" w:sz="0" w:space="0" w:color="auto"/>
                        <w:right w:val="none" w:sz="0" w:space="0" w:color="auto"/>
                      </w:divBdr>
                    </w:div>
                  </w:divsChild>
                </w:div>
                <w:div w:id="690187271">
                  <w:marLeft w:val="0"/>
                  <w:marRight w:val="0"/>
                  <w:marTop w:val="0"/>
                  <w:marBottom w:val="0"/>
                  <w:divBdr>
                    <w:top w:val="none" w:sz="0" w:space="0" w:color="auto"/>
                    <w:left w:val="none" w:sz="0" w:space="0" w:color="auto"/>
                    <w:bottom w:val="none" w:sz="0" w:space="0" w:color="auto"/>
                    <w:right w:val="none" w:sz="0" w:space="0" w:color="auto"/>
                  </w:divBdr>
                  <w:divsChild>
                    <w:div w:id="1189370437">
                      <w:marLeft w:val="0"/>
                      <w:marRight w:val="0"/>
                      <w:marTop w:val="0"/>
                      <w:marBottom w:val="0"/>
                      <w:divBdr>
                        <w:top w:val="none" w:sz="0" w:space="0" w:color="auto"/>
                        <w:left w:val="none" w:sz="0" w:space="0" w:color="auto"/>
                        <w:bottom w:val="none" w:sz="0" w:space="0" w:color="auto"/>
                        <w:right w:val="none" w:sz="0" w:space="0" w:color="auto"/>
                      </w:divBdr>
                    </w:div>
                  </w:divsChild>
                </w:div>
                <w:div w:id="425342372">
                  <w:marLeft w:val="0"/>
                  <w:marRight w:val="0"/>
                  <w:marTop w:val="0"/>
                  <w:marBottom w:val="0"/>
                  <w:divBdr>
                    <w:top w:val="none" w:sz="0" w:space="0" w:color="auto"/>
                    <w:left w:val="none" w:sz="0" w:space="0" w:color="auto"/>
                    <w:bottom w:val="none" w:sz="0" w:space="0" w:color="auto"/>
                    <w:right w:val="none" w:sz="0" w:space="0" w:color="auto"/>
                  </w:divBdr>
                  <w:divsChild>
                    <w:div w:id="2103607093">
                      <w:marLeft w:val="0"/>
                      <w:marRight w:val="0"/>
                      <w:marTop w:val="0"/>
                      <w:marBottom w:val="0"/>
                      <w:divBdr>
                        <w:top w:val="none" w:sz="0" w:space="0" w:color="auto"/>
                        <w:left w:val="none" w:sz="0" w:space="0" w:color="auto"/>
                        <w:bottom w:val="none" w:sz="0" w:space="0" w:color="auto"/>
                        <w:right w:val="none" w:sz="0" w:space="0" w:color="auto"/>
                      </w:divBdr>
                    </w:div>
                    <w:div w:id="1400323834">
                      <w:marLeft w:val="0"/>
                      <w:marRight w:val="0"/>
                      <w:marTop w:val="0"/>
                      <w:marBottom w:val="0"/>
                      <w:divBdr>
                        <w:top w:val="none" w:sz="0" w:space="0" w:color="auto"/>
                        <w:left w:val="none" w:sz="0" w:space="0" w:color="auto"/>
                        <w:bottom w:val="none" w:sz="0" w:space="0" w:color="auto"/>
                        <w:right w:val="none" w:sz="0" w:space="0" w:color="auto"/>
                      </w:divBdr>
                    </w:div>
                  </w:divsChild>
                </w:div>
                <w:div w:id="1200430333">
                  <w:marLeft w:val="0"/>
                  <w:marRight w:val="0"/>
                  <w:marTop w:val="0"/>
                  <w:marBottom w:val="0"/>
                  <w:divBdr>
                    <w:top w:val="none" w:sz="0" w:space="0" w:color="auto"/>
                    <w:left w:val="none" w:sz="0" w:space="0" w:color="auto"/>
                    <w:bottom w:val="none" w:sz="0" w:space="0" w:color="auto"/>
                    <w:right w:val="none" w:sz="0" w:space="0" w:color="auto"/>
                  </w:divBdr>
                  <w:divsChild>
                    <w:div w:id="1831216256">
                      <w:marLeft w:val="0"/>
                      <w:marRight w:val="0"/>
                      <w:marTop w:val="0"/>
                      <w:marBottom w:val="0"/>
                      <w:divBdr>
                        <w:top w:val="none" w:sz="0" w:space="0" w:color="auto"/>
                        <w:left w:val="none" w:sz="0" w:space="0" w:color="auto"/>
                        <w:bottom w:val="none" w:sz="0" w:space="0" w:color="auto"/>
                        <w:right w:val="none" w:sz="0" w:space="0" w:color="auto"/>
                      </w:divBdr>
                    </w:div>
                  </w:divsChild>
                </w:div>
                <w:div w:id="952053748">
                  <w:marLeft w:val="0"/>
                  <w:marRight w:val="0"/>
                  <w:marTop w:val="0"/>
                  <w:marBottom w:val="0"/>
                  <w:divBdr>
                    <w:top w:val="none" w:sz="0" w:space="0" w:color="auto"/>
                    <w:left w:val="none" w:sz="0" w:space="0" w:color="auto"/>
                    <w:bottom w:val="none" w:sz="0" w:space="0" w:color="auto"/>
                    <w:right w:val="none" w:sz="0" w:space="0" w:color="auto"/>
                  </w:divBdr>
                  <w:divsChild>
                    <w:div w:id="622855727">
                      <w:marLeft w:val="0"/>
                      <w:marRight w:val="0"/>
                      <w:marTop w:val="0"/>
                      <w:marBottom w:val="0"/>
                      <w:divBdr>
                        <w:top w:val="none" w:sz="0" w:space="0" w:color="auto"/>
                        <w:left w:val="none" w:sz="0" w:space="0" w:color="auto"/>
                        <w:bottom w:val="none" w:sz="0" w:space="0" w:color="auto"/>
                        <w:right w:val="none" w:sz="0" w:space="0" w:color="auto"/>
                      </w:divBdr>
                    </w:div>
                  </w:divsChild>
                </w:div>
                <w:div w:id="1472400399">
                  <w:marLeft w:val="0"/>
                  <w:marRight w:val="0"/>
                  <w:marTop w:val="0"/>
                  <w:marBottom w:val="0"/>
                  <w:divBdr>
                    <w:top w:val="none" w:sz="0" w:space="0" w:color="auto"/>
                    <w:left w:val="none" w:sz="0" w:space="0" w:color="auto"/>
                    <w:bottom w:val="none" w:sz="0" w:space="0" w:color="auto"/>
                    <w:right w:val="none" w:sz="0" w:space="0" w:color="auto"/>
                  </w:divBdr>
                  <w:divsChild>
                    <w:div w:id="753210635">
                      <w:marLeft w:val="0"/>
                      <w:marRight w:val="0"/>
                      <w:marTop w:val="0"/>
                      <w:marBottom w:val="0"/>
                      <w:divBdr>
                        <w:top w:val="none" w:sz="0" w:space="0" w:color="auto"/>
                        <w:left w:val="none" w:sz="0" w:space="0" w:color="auto"/>
                        <w:bottom w:val="none" w:sz="0" w:space="0" w:color="auto"/>
                        <w:right w:val="none" w:sz="0" w:space="0" w:color="auto"/>
                      </w:divBdr>
                    </w:div>
                  </w:divsChild>
                </w:div>
                <w:div w:id="1828664074">
                  <w:marLeft w:val="0"/>
                  <w:marRight w:val="0"/>
                  <w:marTop w:val="0"/>
                  <w:marBottom w:val="0"/>
                  <w:divBdr>
                    <w:top w:val="none" w:sz="0" w:space="0" w:color="auto"/>
                    <w:left w:val="none" w:sz="0" w:space="0" w:color="auto"/>
                    <w:bottom w:val="none" w:sz="0" w:space="0" w:color="auto"/>
                    <w:right w:val="none" w:sz="0" w:space="0" w:color="auto"/>
                  </w:divBdr>
                  <w:divsChild>
                    <w:div w:id="332731736">
                      <w:marLeft w:val="0"/>
                      <w:marRight w:val="0"/>
                      <w:marTop w:val="0"/>
                      <w:marBottom w:val="0"/>
                      <w:divBdr>
                        <w:top w:val="none" w:sz="0" w:space="0" w:color="auto"/>
                        <w:left w:val="none" w:sz="0" w:space="0" w:color="auto"/>
                        <w:bottom w:val="none" w:sz="0" w:space="0" w:color="auto"/>
                        <w:right w:val="none" w:sz="0" w:space="0" w:color="auto"/>
                      </w:divBdr>
                    </w:div>
                  </w:divsChild>
                </w:div>
                <w:div w:id="1394699951">
                  <w:marLeft w:val="0"/>
                  <w:marRight w:val="0"/>
                  <w:marTop w:val="0"/>
                  <w:marBottom w:val="0"/>
                  <w:divBdr>
                    <w:top w:val="none" w:sz="0" w:space="0" w:color="auto"/>
                    <w:left w:val="none" w:sz="0" w:space="0" w:color="auto"/>
                    <w:bottom w:val="none" w:sz="0" w:space="0" w:color="auto"/>
                    <w:right w:val="none" w:sz="0" w:space="0" w:color="auto"/>
                  </w:divBdr>
                  <w:divsChild>
                    <w:div w:id="683243330">
                      <w:marLeft w:val="0"/>
                      <w:marRight w:val="0"/>
                      <w:marTop w:val="0"/>
                      <w:marBottom w:val="0"/>
                      <w:divBdr>
                        <w:top w:val="none" w:sz="0" w:space="0" w:color="auto"/>
                        <w:left w:val="none" w:sz="0" w:space="0" w:color="auto"/>
                        <w:bottom w:val="none" w:sz="0" w:space="0" w:color="auto"/>
                        <w:right w:val="none" w:sz="0" w:space="0" w:color="auto"/>
                      </w:divBdr>
                    </w:div>
                  </w:divsChild>
                </w:div>
                <w:div w:id="547109121">
                  <w:marLeft w:val="0"/>
                  <w:marRight w:val="0"/>
                  <w:marTop w:val="0"/>
                  <w:marBottom w:val="0"/>
                  <w:divBdr>
                    <w:top w:val="none" w:sz="0" w:space="0" w:color="auto"/>
                    <w:left w:val="none" w:sz="0" w:space="0" w:color="auto"/>
                    <w:bottom w:val="none" w:sz="0" w:space="0" w:color="auto"/>
                    <w:right w:val="none" w:sz="0" w:space="0" w:color="auto"/>
                  </w:divBdr>
                  <w:divsChild>
                    <w:div w:id="1238322389">
                      <w:marLeft w:val="0"/>
                      <w:marRight w:val="0"/>
                      <w:marTop w:val="0"/>
                      <w:marBottom w:val="0"/>
                      <w:divBdr>
                        <w:top w:val="none" w:sz="0" w:space="0" w:color="auto"/>
                        <w:left w:val="none" w:sz="0" w:space="0" w:color="auto"/>
                        <w:bottom w:val="none" w:sz="0" w:space="0" w:color="auto"/>
                        <w:right w:val="none" w:sz="0" w:space="0" w:color="auto"/>
                      </w:divBdr>
                    </w:div>
                    <w:div w:id="539052061">
                      <w:marLeft w:val="0"/>
                      <w:marRight w:val="0"/>
                      <w:marTop w:val="0"/>
                      <w:marBottom w:val="0"/>
                      <w:divBdr>
                        <w:top w:val="none" w:sz="0" w:space="0" w:color="auto"/>
                        <w:left w:val="none" w:sz="0" w:space="0" w:color="auto"/>
                        <w:bottom w:val="none" w:sz="0" w:space="0" w:color="auto"/>
                        <w:right w:val="none" w:sz="0" w:space="0" w:color="auto"/>
                      </w:divBdr>
                    </w:div>
                  </w:divsChild>
                </w:div>
                <w:div w:id="1050226408">
                  <w:marLeft w:val="0"/>
                  <w:marRight w:val="0"/>
                  <w:marTop w:val="0"/>
                  <w:marBottom w:val="0"/>
                  <w:divBdr>
                    <w:top w:val="none" w:sz="0" w:space="0" w:color="auto"/>
                    <w:left w:val="none" w:sz="0" w:space="0" w:color="auto"/>
                    <w:bottom w:val="none" w:sz="0" w:space="0" w:color="auto"/>
                    <w:right w:val="none" w:sz="0" w:space="0" w:color="auto"/>
                  </w:divBdr>
                  <w:divsChild>
                    <w:div w:id="1690911146">
                      <w:marLeft w:val="0"/>
                      <w:marRight w:val="0"/>
                      <w:marTop w:val="0"/>
                      <w:marBottom w:val="0"/>
                      <w:divBdr>
                        <w:top w:val="none" w:sz="0" w:space="0" w:color="auto"/>
                        <w:left w:val="none" w:sz="0" w:space="0" w:color="auto"/>
                        <w:bottom w:val="none" w:sz="0" w:space="0" w:color="auto"/>
                        <w:right w:val="none" w:sz="0" w:space="0" w:color="auto"/>
                      </w:divBdr>
                    </w:div>
                  </w:divsChild>
                </w:div>
                <w:div w:id="679746087">
                  <w:marLeft w:val="0"/>
                  <w:marRight w:val="0"/>
                  <w:marTop w:val="0"/>
                  <w:marBottom w:val="0"/>
                  <w:divBdr>
                    <w:top w:val="none" w:sz="0" w:space="0" w:color="auto"/>
                    <w:left w:val="none" w:sz="0" w:space="0" w:color="auto"/>
                    <w:bottom w:val="none" w:sz="0" w:space="0" w:color="auto"/>
                    <w:right w:val="none" w:sz="0" w:space="0" w:color="auto"/>
                  </w:divBdr>
                  <w:divsChild>
                    <w:div w:id="117993297">
                      <w:marLeft w:val="0"/>
                      <w:marRight w:val="0"/>
                      <w:marTop w:val="0"/>
                      <w:marBottom w:val="0"/>
                      <w:divBdr>
                        <w:top w:val="none" w:sz="0" w:space="0" w:color="auto"/>
                        <w:left w:val="none" w:sz="0" w:space="0" w:color="auto"/>
                        <w:bottom w:val="none" w:sz="0" w:space="0" w:color="auto"/>
                        <w:right w:val="none" w:sz="0" w:space="0" w:color="auto"/>
                      </w:divBdr>
                    </w:div>
                  </w:divsChild>
                </w:div>
                <w:div w:id="1994983658">
                  <w:marLeft w:val="0"/>
                  <w:marRight w:val="0"/>
                  <w:marTop w:val="0"/>
                  <w:marBottom w:val="0"/>
                  <w:divBdr>
                    <w:top w:val="none" w:sz="0" w:space="0" w:color="auto"/>
                    <w:left w:val="none" w:sz="0" w:space="0" w:color="auto"/>
                    <w:bottom w:val="none" w:sz="0" w:space="0" w:color="auto"/>
                    <w:right w:val="none" w:sz="0" w:space="0" w:color="auto"/>
                  </w:divBdr>
                  <w:divsChild>
                    <w:div w:id="1341809601">
                      <w:marLeft w:val="0"/>
                      <w:marRight w:val="0"/>
                      <w:marTop w:val="0"/>
                      <w:marBottom w:val="0"/>
                      <w:divBdr>
                        <w:top w:val="none" w:sz="0" w:space="0" w:color="auto"/>
                        <w:left w:val="none" w:sz="0" w:space="0" w:color="auto"/>
                        <w:bottom w:val="none" w:sz="0" w:space="0" w:color="auto"/>
                        <w:right w:val="none" w:sz="0" w:space="0" w:color="auto"/>
                      </w:divBdr>
                    </w:div>
                  </w:divsChild>
                </w:div>
                <w:div w:id="1112744299">
                  <w:marLeft w:val="0"/>
                  <w:marRight w:val="0"/>
                  <w:marTop w:val="0"/>
                  <w:marBottom w:val="0"/>
                  <w:divBdr>
                    <w:top w:val="none" w:sz="0" w:space="0" w:color="auto"/>
                    <w:left w:val="none" w:sz="0" w:space="0" w:color="auto"/>
                    <w:bottom w:val="none" w:sz="0" w:space="0" w:color="auto"/>
                    <w:right w:val="none" w:sz="0" w:space="0" w:color="auto"/>
                  </w:divBdr>
                  <w:divsChild>
                    <w:div w:id="6180007">
                      <w:marLeft w:val="0"/>
                      <w:marRight w:val="0"/>
                      <w:marTop w:val="0"/>
                      <w:marBottom w:val="0"/>
                      <w:divBdr>
                        <w:top w:val="none" w:sz="0" w:space="0" w:color="auto"/>
                        <w:left w:val="none" w:sz="0" w:space="0" w:color="auto"/>
                        <w:bottom w:val="none" w:sz="0" w:space="0" w:color="auto"/>
                        <w:right w:val="none" w:sz="0" w:space="0" w:color="auto"/>
                      </w:divBdr>
                    </w:div>
                  </w:divsChild>
                </w:div>
                <w:div w:id="1736780456">
                  <w:marLeft w:val="0"/>
                  <w:marRight w:val="0"/>
                  <w:marTop w:val="0"/>
                  <w:marBottom w:val="0"/>
                  <w:divBdr>
                    <w:top w:val="none" w:sz="0" w:space="0" w:color="auto"/>
                    <w:left w:val="none" w:sz="0" w:space="0" w:color="auto"/>
                    <w:bottom w:val="none" w:sz="0" w:space="0" w:color="auto"/>
                    <w:right w:val="none" w:sz="0" w:space="0" w:color="auto"/>
                  </w:divBdr>
                  <w:divsChild>
                    <w:div w:id="681782798">
                      <w:marLeft w:val="0"/>
                      <w:marRight w:val="0"/>
                      <w:marTop w:val="0"/>
                      <w:marBottom w:val="0"/>
                      <w:divBdr>
                        <w:top w:val="none" w:sz="0" w:space="0" w:color="auto"/>
                        <w:left w:val="none" w:sz="0" w:space="0" w:color="auto"/>
                        <w:bottom w:val="none" w:sz="0" w:space="0" w:color="auto"/>
                        <w:right w:val="none" w:sz="0" w:space="0" w:color="auto"/>
                      </w:divBdr>
                    </w:div>
                  </w:divsChild>
                </w:div>
                <w:div w:id="477117543">
                  <w:marLeft w:val="0"/>
                  <w:marRight w:val="0"/>
                  <w:marTop w:val="0"/>
                  <w:marBottom w:val="0"/>
                  <w:divBdr>
                    <w:top w:val="none" w:sz="0" w:space="0" w:color="auto"/>
                    <w:left w:val="none" w:sz="0" w:space="0" w:color="auto"/>
                    <w:bottom w:val="none" w:sz="0" w:space="0" w:color="auto"/>
                    <w:right w:val="none" w:sz="0" w:space="0" w:color="auto"/>
                  </w:divBdr>
                  <w:divsChild>
                    <w:div w:id="64382407">
                      <w:marLeft w:val="0"/>
                      <w:marRight w:val="0"/>
                      <w:marTop w:val="0"/>
                      <w:marBottom w:val="0"/>
                      <w:divBdr>
                        <w:top w:val="none" w:sz="0" w:space="0" w:color="auto"/>
                        <w:left w:val="none" w:sz="0" w:space="0" w:color="auto"/>
                        <w:bottom w:val="none" w:sz="0" w:space="0" w:color="auto"/>
                        <w:right w:val="none" w:sz="0" w:space="0" w:color="auto"/>
                      </w:divBdr>
                    </w:div>
                  </w:divsChild>
                </w:div>
                <w:div w:id="1708986051">
                  <w:marLeft w:val="0"/>
                  <w:marRight w:val="0"/>
                  <w:marTop w:val="0"/>
                  <w:marBottom w:val="0"/>
                  <w:divBdr>
                    <w:top w:val="none" w:sz="0" w:space="0" w:color="auto"/>
                    <w:left w:val="none" w:sz="0" w:space="0" w:color="auto"/>
                    <w:bottom w:val="none" w:sz="0" w:space="0" w:color="auto"/>
                    <w:right w:val="none" w:sz="0" w:space="0" w:color="auto"/>
                  </w:divBdr>
                  <w:divsChild>
                    <w:div w:id="1218466671">
                      <w:marLeft w:val="0"/>
                      <w:marRight w:val="0"/>
                      <w:marTop w:val="0"/>
                      <w:marBottom w:val="0"/>
                      <w:divBdr>
                        <w:top w:val="none" w:sz="0" w:space="0" w:color="auto"/>
                        <w:left w:val="none" w:sz="0" w:space="0" w:color="auto"/>
                        <w:bottom w:val="none" w:sz="0" w:space="0" w:color="auto"/>
                        <w:right w:val="none" w:sz="0" w:space="0" w:color="auto"/>
                      </w:divBdr>
                    </w:div>
                  </w:divsChild>
                </w:div>
                <w:div w:id="193007968">
                  <w:marLeft w:val="0"/>
                  <w:marRight w:val="0"/>
                  <w:marTop w:val="0"/>
                  <w:marBottom w:val="0"/>
                  <w:divBdr>
                    <w:top w:val="none" w:sz="0" w:space="0" w:color="auto"/>
                    <w:left w:val="none" w:sz="0" w:space="0" w:color="auto"/>
                    <w:bottom w:val="none" w:sz="0" w:space="0" w:color="auto"/>
                    <w:right w:val="none" w:sz="0" w:space="0" w:color="auto"/>
                  </w:divBdr>
                  <w:divsChild>
                    <w:div w:id="1531840990">
                      <w:marLeft w:val="0"/>
                      <w:marRight w:val="0"/>
                      <w:marTop w:val="0"/>
                      <w:marBottom w:val="0"/>
                      <w:divBdr>
                        <w:top w:val="none" w:sz="0" w:space="0" w:color="auto"/>
                        <w:left w:val="none" w:sz="0" w:space="0" w:color="auto"/>
                        <w:bottom w:val="none" w:sz="0" w:space="0" w:color="auto"/>
                        <w:right w:val="none" w:sz="0" w:space="0" w:color="auto"/>
                      </w:divBdr>
                    </w:div>
                  </w:divsChild>
                </w:div>
                <w:div w:id="1218080137">
                  <w:marLeft w:val="0"/>
                  <w:marRight w:val="0"/>
                  <w:marTop w:val="0"/>
                  <w:marBottom w:val="0"/>
                  <w:divBdr>
                    <w:top w:val="none" w:sz="0" w:space="0" w:color="auto"/>
                    <w:left w:val="none" w:sz="0" w:space="0" w:color="auto"/>
                    <w:bottom w:val="none" w:sz="0" w:space="0" w:color="auto"/>
                    <w:right w:val="none" w:sz="0" w:space="0" w:color="auto"/>
                  </w:divBdr>
                  <w:divsChild>
                    <w:div w:id="386926594">
                      <w:marLeft w:val="0"/>
                      <w:marRight w:val="0"/>
                      <w:marTop w:val="0"/>
                      <w:marBottom w:val="0"/>
                      <w:divBdr>
                        <w:top w:val="none" w:sz="0" w:space="0" w:color="auto"/>
                        <w:left w:val="none" w:sz="0" w:space="0" w:color="auto"/>
                        <w:bottom w:val="none" w:sz="0" w:space="0" w:color="auto"/>
                        <w:right w:val="none" w:sz="0" w:space="0" w:color="auto"/>
                      </w:divBdr>
                    </w:div>
                  </w:divsChild>
                </w:div>
                <w:div w:id="86000753">
                  <w:marLeft w:val="0"/>
                  <w:marRight w:val="0"/>
                  <w:marTop w:val="0"/>
                  <w:marBottom w:val="0"/>
                  <w:divBdr>
                    <w:top w:val="none" w:sz="0" w:space="0" w:color="auto"/>
                    <w:left w:val="none" w:sz="0" w:space="0" w:color="auto"/>
                    <w:bottom w:val="none" w:sz="0" w:space="0" w:color="auto"/>
                    <w:right w:val="none" w:sz="0" w:space="0" w:color="auto"/>
                  </w:divBdr>
                  <w:divsChild>
                    <w:div w:id="1326779336">
                      <w:marLeft w:val="0"/>
                      <w:marRight w:val="0"/>
                      <w:marTop w:val="0"/>
                      <w:marBottom w:val="0"/>
                      <w:divBdr>
                        <w:top w:val="none" w:sz="0" w:space="0" w:color="auto"/>
                        <w:left w:val="none" w:sz="0" w:space="0" w:color="auto"/>
                        <w:bottom w:val="none" w:sz="0" w:space="0" w:color="auto"/>
                        <w:right w:val="none" w:sz="0" w:space="0" w:color="auto"/>
                      </w:divBdr>
                    </w:div>
                  </w:divsChild>
                </w:div>
                <w:div w:id="561598878">
                  <w:marLeft w:val="0"/>
                  <w:marRight w:val="0"/>
                  <w:marTop w:val="0"/>
                  <w:marBottom w:val="0"/>
                  <w:divBdr>
                    <w:top w:val="none" w:sz="0" w:space="0" w:color="auto"/>
                    <w:left w:val="none" w:sz="0" w:space="0" w:color="auto"/>
                    <w:bottom w:val="none" w:sz="0" w:space="0" w:color="auto"/>
                    <w:right w:val="none" w:sz="0" w:space="0" w:color="auto"/>
                  </w:divBdr>
                  <w:divsChild>
                    <w:div w:id="1330913139">
                      <w:marLeft w:val="0"/>
                      <w:marRight w:val="0"/>
                      <w:marTop w:val="0"/>
                      <w:marBottom w:val="0"/>
                      <w:divBdr>
                        <w:top w:val="none" w:sz="0" w:space="0" w:color="auto"/>
                        <w:left w:val="none" w:sz="0" w:space="0" w:color="auto"/>
                        <w:bottom w:val="none" w:sz="0" w:space="0" w:color="auto"/>
                        <w:right w:val="none" w:sz="0" w:space="0" w:color="auto"/>
                      </w:divBdr>
                    </w:div>
                  </w:divsChild>
                </w:div>
                <w:div w:id="45423249">
                  <w:marLeft w:val="0"/>
                  <w:marRight w:val="0"/>
                  <w:marTop w:val="0"/>
                  <w:marBottom w:val="0"/>
                  <w:divBdr>
                    <w:top w:val="none" w:sz="0" w:space="0" w:color="auto"/>
                    <w:left w:val="none" w:sz="0" w:space="0" w:color="auto"/>
                    <w:bottom w:val="none" w:sz="0" w:space="0" w:color="auto"/>
                    <w:right w:val="none" w:sz="0" w:space="0" w:color="auto"/>
                  </w:divBdr>
                  <w:divsChild>
                    <w:div w:id="1155949428">
                      <w:marLeft w:val="0"/>
                      <w:marRight w:val="0"/>
                      <w:marTop w:val="0"/>
                      <w:marBottom w:val="0"/>
                      <w:divBdr>
                        <w:top w:val="none" w:sz="0" w:space="0" w:color="auto"/>
                        <w:left w:val="none" w:sz="0" w:space="0" w:color="auto"/>
                        <w:bottom w:val="none" w:sz="0" w:space="0" w:color="auto"/>
                        <w:right w:val="none" w:sz="0" w:space="0" w:color="auto"/>
                      </w:divBdr>
                    </w:div>
                  </w:divsChild>
                </w:div>
                <w:div w:id="160202132">
                  <w:marLeft w:val="0"/>
                  <w:marRight w:val="0"/>
                  <w:marTop w:val="0"/>
                  <w:marBottom w:val="0"/>
                  <w:divBdr>
                    <w:top w:val="none" w:sz="0" w:space="0" w:color="auto"/>
                    <w:left w:val="none" w:sz="0" w:space="0" w:color="auto"/>
                    <w:bottom w:val="none" w:sz="0" w:space="0" w:color="auto"/>
                    <w:right w:val="none" w:sz="0" w:space="0" w:color="auto"/>
                  </w:divBdr>
                  <w:divsChild>
                    <w:div w:id="714505478">
                      <w:marLeft w:val="0"/>
                      <w:marRight w:val="0"/>
                      <w:marTop w:val="0"/>
                      <w:marBottom w:val="0"/>
                      <w:divBdr>
                        <w:top w:val="none" w:sz="0" w:space="0" w:color="auto"/>
                        <w:left w:val="none" w:sz="0" w:space="0" w:color="auto"/>
                        <w:bottom w:val="none" w:sz="0" w:space="0" w:color="auto"/>
                        <w:right w:val="none" w:sz="0" w:space="0" w:color="auto"/>
                      </w:divBdr>
                    </w:div>
                  </w:divsChild>
                </w:div>
                <w:div w:id="1050417111">
                  <w:marLeft w:val="0"/>
                  <w:marRight w:val="0"/>
                  <w:marTop w:val="0"/>
                  <w:marBottom w:val="0"/>
                  <w:divBdr>
                    <w:top w:val="none" w:sz="0" w:space="0" w:color="auto"/>
                    <w:left w:val="none" w:sz="0" w:space="0" w:color="auto"/>
                    <w:bottom w:val="none" w:sz="0" w:space="0" w:color="auto"/>
                    <w:right w:val="none" w:sz="0" w:space="0" w:color="auto"/>
                  </w:divBdr>
                  <w:divsChild>
                    <w:div w:id="1156873760">
                      <w:marLeft w:val="0"/>
                      <w:marRight w:val="0"/>
                      <w:marTop w:val="0"/>
                      <w:marBottom w:val="0"/>
                      <w:divBdr>
                        <w:top w:val="none" w:sz="0" w:space="0" w:color="auto"/>
                        <w:left w:val="none" w:sz="0" w:space="0" w:color="auto"/>
                        <w:bottom w:val="none" w:sz="0" w:space="0" w:color="auto"/>
                        <w:right w:val="none" w:sz="0" w:space="0" w:color="auto"/>
                      </w:divBdr>
                    </w:div>
                  </w:divsChild>
                </w:div>
                <w:div w:id="4090279">
                  <w:marLeft w:val="0"/>
                  <w:marRight w:val="0"/>
                  <w:marTop w:val="0"/>
                  <w:marBottom w:val="0"/>
                  <w:divBdr>
                    <w:top w:val="none" w:sz="0" w:space="0" w:color="auto"/>
                    <w:left w:val="none" w:sz="0" w:space="0" w:color="auto"/>
                    <w:bottom w:val="none" w:sz="0" w:space="0" w:color="auto"/>
                    <w:right w:val="none" w:sz="0" w:space="0" w:color="auto"/>
                  </w:divBdr>
                  <w:divsChild>
                    <w:div w:id="258803342">
                      <w:marLeft w:val="0"/>
                      <w:marRight w:val="0"/>
                      <w:marTop w:val="0"/>
                      <w:marBottom w:val="0"/>
                      <w:divBdr>
                        <w:top w:val="none" w:sz="0" w:space="0" w:color="auto"/>
                        <w:left w:val="none" w:sz="0" w:space="0" w:color="auto"/>
                        <w:bottom w:val="none" w:sz="0" w:space="0" w:color="auto"/>
                        <w:right w:val="none" w:sz="0" w:space="0" w:color="auto"/>
                      </w:divBdr>
                    </w:div>
                  </w:divsChild>
                </w:div>
                <w:div w:id="949093905">
                  <w:marLeft w:val="0"/>
                  <w:marRight w:val="0"/>
                  <w:marTop w:val="0"/>
                  <w:marBottom w:val="0"/>
                  <w:divBdr>
                    <w:top w:val="none" w:sz="0" w:space="0" w:color="auto"/>
                    <w:left w:val="none" w:sz="0" w:space="0" w:color="auto"/>
                    <w:bottom w:val="none" w:sz="0" w:space="0" w:color="auto"/>
                    <w:right w:val="none" w:sz="0" w:space="0" w:color="auto"/>
                  </w:divBdr>
                  <w:divsChild>
                    <w:div w:id="1383825315">
                      <w:marLeft w:val="0"/>
                      <w:marRight w:val="0"/>
                      <w:marTop w:val="0"/>
                      <w:marBottom w:val="0"/>
                      <w:divBdr>
                        <w:top w:val="none" w:sz="0" w:space="0" w:color="auto"/>
                        <w:left w:val="none" w:sz="0" w:space="0" w:color="auto"/>
                        <w:bottom w:val="none" w:sz="0" w:space="0" w:color="auto"/>
                        <w:right w:val="none" w:sz="0" w:space="0" w:color="auto"/>
                      </w:divBdr>
                    </w:div>
                  </w:divsChild>
                </w:div>
                <w:div w:id="709649807">
                  <w:marLeft w:val="0"/>
                  <w:marRight w:val="0"/>
                  <w:marTop w:val="0"/>
                  <w:marBottom w:val="0"/>
                  <w:divBdr>
                    <w:top w:val="none" w:sz="0" w:space="0" w:color="auto"/>
                    <w:left w:val="none" w:sz="0" w:space="0" w:color="auto"/>
                    <w:bottom w:val="none" w:sz="0" w:space="0" w:color="auto"/>
                    <w:right w:val="none" w:sz="0" w:space="0" w:color="auto"/>
                  </w:divBdr>
                  <w:divsChild>
                    <w:div w:id="1429421205">
                      <w:marLeft w:val="0"/>
                      <w:marRight w:val="0"/>
                      <w:marTop w:val="0"/>
                      <w:marBottom w:val="0"/>
                      <w:divBdr>
                        <w:top w:val="none" w:sz="0" w:space="0" w:color="auto"/>
                        <w:left w:val="none" w:sz="0" w:space="0" w:color="auto"/>
                        <w:bottom w:val="none" w:sz="0" w:space="0" w:color="auto"/>
                        <w:right w:val="none" w:sz="0" w:space="0" w:color="auto"/>
                      </w:divBdr>
                    </w:div>
                  </w:divsChild>
                </w:div>
                <w:div w:id="1443115227">
                  <w:marLeft w:val="0"/>
                  <w:marRight w:val="0"/>
                  <w:marTop w:val="0"/>
                  <w:marBottom w:val="0"/>
                  <w:divBdr>
                    <w:top w:val="none" w:sz="0" w:space="0" w:color="auto"/>
                    <w:left w:val="none" w:sz="0" w:space="0" w:color="auto"/>
                    <w:bottom w:val="none" w:sz="0" w:space="0" w:color="auto"/>
                    <w:right w:val="none" w:sz="0" w:space="0" w:color="auto"/>
                  </w:divBdr>
                  <w:divsChild>
                    <w:div w:id="1346010406">
                      <w:marLeft w:val="0"/>
                      <w:marRight w:val="0"/>
                      <w:marTop w:val="0"/>
                      <w:marBottom w:val="0"/>
                      <w:divBdr>
                        <w:top w:val="none" w:sz="0" w:space="0" w:color="auto"/>
                        <w:left w:val="none" w:sz="0" w:space="0" w:color="auto"/>
                        <w:bottom w:val="none" w:sz="0" w:space="0" w:color="auto"/>
                        <w:right w:val="none" w:sz="0" w:space="0" w:color="auto"/>
                      </w:divBdr>
                    </w:div>
                  </w:divsChild>
                </w:div>
                <w:div w:id="1780567991">
                  <w:marLeft w:val="0"/>
                  <w:marRight w:val="0"/>
                  <w:marTop w:val="0"/>
                  <w:marBottom w:val="0"/>
                  <w:divBdr>
                    <w:top w:val="none" w:sz="0" w:space="0" w:color="auto"/>
                    <w:left w:val="none" w:sz="0" w:space="0" w:color="auto"/>
                    <w:bottom w:val="none" w:sz="0" w:space="0" w:color="auto"/>
                    <w:right w:val="none" w:sz="0" w:space="0" w:color="auto"/>
                  </w:divBdr>
                  <w:divsChild>
                    <w:div w:id="1594321543">
                      <w:marLeft w:val="0"/>
                      <w:marRight w:val="0"/>
                      <w:marTop w:val="0"/>
                      <w:marBottom w:val="0"/>
                      <w:divBdr>
                        <w:top w:val="none" w:sz="0" w:space="0" w:color="auto"/>
                        <w:left w:val="none" w:sz="0" w:space="0" w:color="auto"/>
                        <w:bottom w:val="none" w:sz="0" w:space="0" w:color="auto"/>
                        <w:right w:val="none" w:sz="0" w:space="0" w:color="auto"/>
                      </w:divBdr>
                    </w:div>
                  </w:divsChild>
                </w:div>
                <w:div w:id="505485592">
                  <w:marLeft w:val="0"/>
                  <w:marRight w:val="0"/>
                  <w:marTop w:val="0"/>
                  <w:marBottom w:val="0"/>
                  <w:divBdr>
                    <w:top w:val="none" w:sz="0" w:space="0" w:color="auto"/>
                    <w:left w:val="none" w:sz="0" w:space="0" w:color="auto"/>
                    <w:bottom w:val="none" w:sz="0" w:space="0" w:color="auto"/>
                    <w:right w:val="none" w:sz="0" w:space="0" w:color="auto"/>
                  </w:divBdr>
                  <w:divsChild>
                    <w:div w:id="761683865">
                      <w:marLeft w:val="0"/>
                      <w:marRight w:val="0"/>
                      <w:marTop w:val="0"/>
                      <w:marBottom w:val="0"/>
                      <w:divBdr>
                        <w:top w:val="none" w:sz="0" w:space="0" w:color="auto"/>
                        <w:left w:val="none" w:sz="0" w:space="0" w:color="auto"/>
                        <w:bottom w:val="none" w:sz="0" w:space="0" w:color="auto"/>
                        <w:right w:val="none" w:sz="0" w:space="0" w:color="auto"/>
                      </w:divBdr>
                    </w:div>
                  </w:divsChild>
                </w:div>
                <w:div w:id="1365518845">
                  <w:marLeft w:val="0"/>
                  <w:marRight w:val="0"/>
                  <w:marTop w:val="0"/>
                  <w:marBottom w:val="0"/>
                  <w:divBdr>
                    <w:top w:val="none" w:sz="0" w:space="0" w:color="auto"/>
                    <w:left w:val="none" w:sz="0" w:space="0" w:color="auto"/>
                    <w:bottom w:val="none" w:sz="0" w:space="0" w:color="auto"/>
                    <w:right w:val="none" w:sz="0" w:space="0" w:color="auto"/>
                  </w:divBdr>
                  <w:divsChild>
                    <w:div w:id="1020010423">
                      <w:marLeft w:val="0"/>
                      <w:marRight w:val="0"/>
                      <w:marTop w:val="0"/>
                      <w:marBottom w:val="0"/>
                      <w:divBdr>
                        <w:top w:val="none" w:sz="0" w:space="0" w:color="auto"/>
                        <w:left w:val="none" w:sz="0" w:space="0" w:color="auto"/>
                        <w:bottom w:val="none" w:sz="0" w:space="0" w:color="auto"/>
                        <w:right w:val="none" w:sz="0" w:space="0" w:color="auto"/>
                      </w:divBdr>
                    </w:div>
                  </w:divsChild>
                </w:div>
                <w:div w:id="699740277">
                  <w:marLeft w:val="0"/>
                  <w:marRight w:val="0"/>
                  <w:marTop w:val="0"/>
                  <w:marBottom w:val="0"/>
                  <w:divBdr>
                    <w:top w:val="none" w:sz="0" w:space="0" w:color="auto"/>
                    <w:left w:val="none" w:sz="0" w:space="0" w:color="auto"/>
                    <w:bottom w:val="none" w:sz="0" w:space="0" w:color="auto"/>
                    <w:right w:val="none" w:sz="0" w:space="0" w:color="auto"/>
                  </w:divBdr>
                  <w:divsChild>
                    <w:div w:id="1744251194">
                      <w:marLeft w:val="0"/>
                      <w:marRight w:val="0"/>
                      <w:marTop w:val="0"/>
                      <w:marBottom w:val="0"/>
                      <w:divBdr>
                        <w:top w:val="none" w:sz="0" w:space="0" w:color="auto"/>
                        <w:left w:val="none" w:sz="0" w:space="0" w:color="auto"/>
                        <w:bottom w:val="none" w:sz="0" w:space="0" w:color="auto"/>
                        <w:right w:val="none" w:sz="0" w:space="0" w:color="auto"/>
                      </w:divBdr>
                    </w:div>
                  </w:divsChild>
                </w:div>
                <w:div w:id="666175231">
                  <w:marLeft w:val="0"/>
                  <w:marRight w:val="0"/>
                  <w:marTop w:val="0"/>
                  <w:marBottom w:val="0"/>
                  <w:divBdr>
                    <w:top w:val="none" w:sz="0" w:space="0" w:color="auto"/>
                    <w:left w:val="none" w:sz="0" w:space="0" w:color="auto"/>
                    <w:bottom w:val="none" w:sz="0" w:space="0" w:color="auto"/>
                    <w:right w:val="none" w:sz="0" w:space="0" w:color="auto"/>
                  </w:divBdr>
                  <w:divsChild>
                    <w:div w:id="442461089">
                      <w:marLeft w:val="0"/>
                      <w:marRight w:val="0"/>
                      <w:marTop w:val="0"/>
                      <w:marBottom w:val="0"/>
                      <w:divBdr>
                        <w:top w:val="none" w:sz="0" w:space="0" w:color="auto"/>
                        <w:left w:val="none" w:sz="0" w:space="0" w:color="auto"/>
                        <w:bottom w:val="none" w:sz="0" w:space="0" w:color="auto"/>
                        <w:right w:val="none" w:sz="0" w:space="0" w:color="auto"/>
                      </w:divBdr>
                    </w:div>
                  </w:divsChild>
                </w:div>
                <w:div w:id="1309557901">
                  <w:marLeft w:val="0"/>
                  <w:marRight w:val="0"/>
                  <w:marTop w:val="0"/>
                  <w:marBottom w:val="0"/>
                  <w:divBdr>
                    <w:top w:val="none" w:sz="0" w:space="0" w:color="auto"/>
                    <w:left w:val="none" w:sz="0" w:space="0" w:color="auto"/>
                    <w:bottom w:val="none" w:sz="0" w:space="0" w:color="auto"/>
                    <w:right w:val="none" w:sz="0" w:space="0" w:color="auto"/>
                  </w:divBdr>
                  <w:divsChild>
                    <w:div w:id="1926185046">
                      <w:marLeft w:val="0"/>
                      <w:marRight w:val="0"/>
                      <w:marTop w:val="0"/>
                      <w:marBottom w:val="0"/>
                      <w:divBdr>
                        <w:top w:val="none" w:sz="0" w:space="0" w:color="auto"/>
                        <w:left w:val="none" w:sz="0" w:space="0" w:color="auto"/>
                        <w:bottom w:val="none" w:sz="0" w:space="0" w:color="auto"/>
                        <w:right w:val="none" w:sz="0" w:space="0" w:color="auto"/>
                      </w:divBdr>
                    </w:div>
                  </w:divsChild>
                </w:div>
                <w:div w:id="1735421936">
                  <w:marLeft w:val="0"/>
                  <w:marRight w:val="0"/>
                  <w:marTop w:val="0"/>
                  <w:marBottom w:val="0"/>
                  <w:divBdr>
                    <w:top w:val="none" w:sz="0" w:space="0" w:color="auto"/>
                    <w:left w:val="none" w:sz="0" w:space="0" w:color="auto"/>
                    <w:bottom w:val="none" w:sz="0" w:space="0" w:color="auto"/>
                    <w:right w:val="none" w:sz="0" w:space="0" w:color="auto"/>
                  </w:divBdr>
                  <w:divsChild>
                    <w:div w:id="1782991213">
                      <w:marLeft w:val="0"/>
                      <w:marRight w:val="0"/>
                      <w:marTop w:val="0"/>
                      <w:marBottom w:val="0"/>
                      <w:divBdr>
                        <w:top w:val="none" w:sz="0" w:space="0" w:color="auto"/>
                        <w:left w:val="none" w:sz="0" w:space="0" w:color="auto"/>
                        <w:bottom w:val="none" w:sz="0" w:space="0" w:color="auto"/>
                        <w:right w:val="none" w:sz="0" w:space="0" w:color="auto"/>
                      </w:divBdr>
                    </w:div>
                  </w:divsChild>
                </w:div>
                <w:div w:id="627585212">
                  <w:marLeft w:val="0"/>
                  <w:marRight w:val="0"/>
                  <w:marTop w:val="0"/>
                  <w:marBottom w:val="0"/>
                  <w:divBdr>
                    <w:top w:val="none" w:sz="0" w:space="0" w:color="auto"/>
                    <w:left w:val="none" w:sz="0" w:space="0" w:color="auto"/>
                    <w:bottom w:val="none" w:sz="0" w:space="0" w:color="auto"/>
                    <w:right w:val="none" w:sz="0" w:space="0" w:color="auto"/>
                  </w:divBdr>
                  <w:divsChild>
                    <w:div w:id="1724257689">
                      <w:marLeft w:val="0"/>
                      <w:marRight w:val="0"/>
                      <w:marTop w:val="0"/>
                      <w:marBottom w:val="0"/>
                      <w:divBdr>
                        <w:top w:val="none" w:sz="0" w:space="0" w:color="auto"/>
                        <w:left w:val="none" w:sz="0" w:space="0" w:color="auto"/>
                        <w:bottom w:val="none" w:sz="0" w:space="0" w:color="auto"/>
                        <w:right w:val="none" w:sz="0" w:space="0" w:color="auto"/>
                      </w:divBdr>
                    </w:div>
                  </w:divsChild>
                </w:div>
                <w:div w:id="2111193712">
                  <w:marLeft w:val="0"/>
                  <w:marRight w:val="0"/>
                  <w:marTop w:val="0"/>
                  <w:marBottom w:val="0"/>
                  <w:divBdr>
                    <w:top w:val="none" w:sz="0" w:space="0" w:color="auto"/>
                    <w:left w:val="none" w:sz="0" w:space="0" w:color="auto"/>
                    <w:bottom w:val="none" w:sz="0" w:space="0" w:color="auto"/>
                    <w:right w:val="none" w:sz="0" w:space="0" w:color="auto"/>
                  </w:divBdr>
                  <w:divsChild>
                    <w:div w:id="989283593">
                      <w:marLeft w:val="0"/>
                      <w:marRight w:val="0"/>
                      <w:marTop w:val="0"/>
                      <w:marBottom w:val="0"/>
                      <w:divBdr>
                        <w:top w:val="none" w:sz="0" w:space="0" w:color="auto"/>
                        <w:left w:val="none" w:sz="0" w:space="0" w:color="auto"/>
                        <w:bottom w:val="none" w:sz="0" w:space="0" w:color="auto"/>
                        <w:right w:val="none" w:sz="0" w:space="0" w:color="auto"/>
                      </w:divBdr>
                    </w:div>
                  </w:divsChild>
                </w:div>
                <w:div w:id="334917392">
                  <w:marLeft w:val="0"/>
                  <w:marRight w:val="0"/>
                  <w:marTop w:val="0"/>
                  <w:marBottom w:val="0"/>
                  <w:divBdr>
                    <w:top w:val="none" w:sz="0" w:space="0" w:color="auto"/>
                    <w:left w:val="none" w:sz="0" w:space="0" w:color="auto"/>
                    <w:bottom w:val="none" w:sz="0" w:space="0" w:color="auto"/>
                    <w:right w:val="none" w:sz="0" w:space="0" w:color="auto"/>
                  </w:divBdr>
                  <w:divsChild>
                    <w:div w:id="1402943749">
                      <w:marLeft w:val="0"/>
                      <w:marRight w:val="0"/>
                      <w:marTop w:val="0"/>
                      <w:marBottom w:val="0"/>
                      <w:divBdr>
                        <w:top w:val="none" w:sz="0" w:space="0" w:color="auto"/>
                        <w:left w:val="none" w:sz="0" w:space="0" w:color="auto"/>
                        <w:bottom w:val="none" w:sz="0" w:space="0" w:color="auto"/>
                        <w:right w:val="none" w:sz="0" w:space="0" w:color="auto"/>
                      </w:divBdr>
                    </w:div>
                  </w:divsChild>
                </w:div>
                <w:div w:id="1359626979">
                  <w:marLeft w:val="0"/>
                  <w:marRight w:val="0"/>
                  <w:marTop w:val="0"/>
                  <w:marBottom w:val="0"/>
                  <w:divBdr>
                    <w:top w:val="none" w:sz="0" w:space="0" w:color="auto"/>
                    <w:left w:val="none" w:sz="0" w:space="0" w:color="auto"/>
                    <w:bottom w:val="none" w:sz="0" w:space="0" w:color="auto"/>
                    <w:right w:val="none" w:sz="0" w:space="0" w:color="auto"/>
                  </w:divBdr>
                  <w:divsChild>
                    <w:div w:id="1771120344">
                      <w:marLeft w:val="0"/>
                      <w:marRight w:val="0"/>
                      <w:marTop w:val="0"/>
                      <w:marBottom w:val="0"/>
                      <w:divBdr>
                        <w:top w:val="none" w:sz="0" w:space="0" w:color="auto"/>
                        <w:left w:val="none" w:sz="0" w:space="0" w:color="auto"/>
                        <w:bottom w:val="none" w:sz="0" w:space="0" w:color="auto"/>
                        <w:right w:val="none" w:sz="0" w:space="0" w:color="auto"/>
                      </w:divBdr>
                    </w:div>
                  </w:divsChild>
                </w:div>
                <w:div w:id="1010983096">
                  <w:marLeft w:val="0"/>
                  <w:marRight w:val="0"/>
                  <w:marTop w:val="0"/>
                  <w:marBottom w:val="0"/>
                  <w:divBdr>
                    <w:top w:val="none" w:sz="0" w:space="0" w:color="auto"/>
                    <w:left w:val="none" w:sz="0" w:space="0" w:color="auto"/>
                    <w:bottom w:val="none" w:sz="0" w:space="0" w:color="auto"/>
                    <w:right w:val="none" w:sz="0" w:space="0" w:color="auto"/>
                  </w:divBdr>
                  <w:divsChild>
                    <w:div w:id="475492191">
                      <w:marLeft w:val="0"/>
                      <w:marRight w:val="0"/>
                      <w:marTop w:val="0"/>
                      <w:marBottom w:val="0"/>
                      <w:divBdr>
                        <w:top w:val="none" w:sz="0" w:space="0" w:color="auto"/>
                        <w:left w:val="none" w:sz="0" w:space="0" w:color="auto"/>
                        <w:bottom w:val="none" w:sz="0" w:space="0" w:color="auto"/>
                        <w:right w:val="none" w:sz="0" w:space="0" w:color="auto"/>
                      </w:divBdr>
                    </w:div>
                  </w:divsChild>
                </w:div>
                <w:div w:id="1924221041">
                  <w:marLeft w:val="0"/>
                  <w:marRight w:val="0"/>
                  <w:marTop w:val="0"/>
                  <w:marBottom w:val="0"/>
                  <w:divBdr>
                    <w:top w:val="none" w:sz="0" w:space="0" w:color="auto"/>
                    <w:left w:val="none" w:sz="0" w:space="0" w:color="auto"/>
                    <w:bottom w:val="none" w:sz="0" w:space="0" w:color="auto"/>
                    <w:right w:val="none" w:sz="0" w:space="0" w:color="auto"/>
                  </w:divBdr>
                  <w:divsChild>
                    <w:div w:id="717780670">
                      <w:marLeft w:val="0"/>
                      <w:marRight w:val="0"/>
                      <w:marTop w:val="0"/>
                      <w:marBottom w:val="0"/>
                      <w:divBdr>
                        <w:top w:val="none" w:sz="0" w:space="0" w:color="auto"/>
                        <w:left w:val="none" w:sz="0" w:space="0" w:color="auto"/>
                        <w:bottom w:val="none" w:sz="0" w:space="0" w:color="auto"/>
                        <w:right w:val="none" w:sz="0" w:space="0" w:color="auto"/>
                      </w:divBdr>
                    </w:div>
                  </w:divsChild>
                </w:div>
                <w:div w:id="397557973">
                  <w:marLeft w:val="0"/>
                  <w:marRight w:val="0"/>
                  <w:marTop w:val="0"/>
                  <w:marBottom w:val="0"/>
                  <w:divBdr>
                    <w:top w:val="none" w:sz="0" w:space="0" w:color="auto"/>
                    <w:left w:val="none" w:sz="0" w:space="0" w:color="auto"/>
                    <w:bottom w:val="none" w:sz="0" w:space="0" w:color="auto"/>
                    <w:right w:val="none" w:sz="0" w:space="0" w:color="auto"/>
                  </w:divBdr>
                  <w:divsChild>
                    <w:div w:id="1182939194">
                      <w:marLeft w:val="0"/>
                      <w:marRight w:val="0"/>
                      <w:marTop w:val="0"/>
                      <w:marBottom w:val="0"/>
                      <w:divBdr>
                        <w:top w:val="none" w:sz="0" w:space="0" w:color="auto"/>
                        <w:left w:val="none" w:sz="0" w:space="0" w:color="auto"/>
                        <w:bottom w:val="none" w:sz="0" w:space="0" w:color="auto"/>
                        <w:right w:val="none" w:sz="0" w:space="0" w:color="auto"/>
                      </w:divBdr>
                    </w:div>
                  </w:divsChild>
                </w:div>
                <w:div w:id="778720204">
                  <w:marLeft w:val="0"/>
                  <w:marRight w:val="0"/>
                  <w:marTop w:val="0"/>
                  <w:marBottom w:val="0"/>
                  <w:divBdr>
                    <w:top w:val="none" w:sz="0" w:space="0" w:color="auto"/>
                    <w:left w:val="none" w:sz="0" w:space="0" w:color="auto"/>
                    <w:bottom w:val="none" w:sz="0" w:space="0" w:color="auto"/>
                    <w:right w:val="none" w:sz="0" w:space="0" w:color="auto"/>
                  </w:divBdr>
                  <w:divsChild>
                    <w:div w:id="1438327698">
                      <w:marLeft w:val="0"/>
                      <w:marRight w:val="0"/>
                      <w:marTop w:val="0"/>
                      <w:marBottom w:val="0"/>
                      <w:divBdr>
                        <w:top w:val="none" w:sz="0" w:space="0" w:color="auto"/>
                        <w:left w:val="none" w:sz="0" w:space="0" w:color="auto"/>
                        <w:bottom w:val="none" w:sz="0" w:space="0" w:color="auto"/>
                        <w:right w:val="none" w:sz="0" w:space="0" w:color="auto"/>
                      </w:divBdr>
                    </w:div>
                  </w:divsChild>
                </w:div>
                <w:div w:id="706369974">
                  <w:marLeft w:val="0"/>
                  <w:marRight w:val="0"/>
                  <w:marTop w:val="0"/>
                  <w:marBottom w:val="0"/>
                  <w:divBdr>
                    <w:top w:val="none" w:sz="0" w:space="0" w:color="auto"/>
                    <w:left w:val="none" w:sz="0" w:space="0" w:color="auto"/>
                    <w:bottom w:val="none" w:sz="0" w:space="0" w:color="auto"/>
                    <w:right w:val="none" w:sz="0" w:space="0" w:color="auto"/>
                  </w:divBdr>
                  <w:divsChild>
                    <w:div w:id="1687901154">
                      <w:marLeft w:val="0"/>
                      <w:marRight w:val="0"/>
                      <w:marTop w:val="0"/>
                      <w:marBottom w:val="0"/>
                      <w:divBdr>
                        <w:top w:val="none" w:sz="0" w:space="0" w:color="auto"/>
                        <w:left w:val="none" w:sz="0" w:space="0" w:color="auto"/>
                        <w:bottom w:val="none" w:sz="0" w:space="0" w:color="auto"/>
                        <w:right w:val="none" w:sz="0" w:space="0" w:color="auto"/>
                      </w:divBdr>
                    </w:div>
                  </w:divsChild>
                </w:div>
                <w:div w:id="355237194">
                  <w:marLeft w:val="0"/>
                  <w:marRight w:val="0"/>
                  <w:marTop w:val="0"/>
                  <w:marBottom w:val="0"/>
                  <w:divBdr>
                    <w:top w:val="none" w:sz="0" w:space="0" w:color="auto"/>
                    <w:left w:val="none" w:sz="0" w:space="0" w:color="auto"/>
                    <w:bottom w:val="none" w:sz="0" w:space="0" w:color="auto"/>
                    <w:right w:val="none" w:sz="0" w:space="0" w:color="auto"/>
                  </w:divBdr>
                  <w:divsChild>
                    <w:div w:id="1042827113">
                      <w:marLeft w:val="0"/>
                      <w:marRight w:val="0"/>
                      <w:marTop w:val="0"/>
                      <w:marBottom w:val="0"/>
                      <w:divBdr>
                        <w:top w:val="none" w:sz="0" w:space="0" w:color="auto"/>
                        <w:left w:val="none" w:sz="0" w:space="0" w:color="auto"/>
                        <w:bottom w:val="none" w:sz="0" w:space="0" w:color="auto"/>
                        <w:right w:val="none" w:sz="0" w:space="0" w:color="auto"/>
                      </w:divBdr>
                    </w:div>
                  </w:divsChild>
                </w:div>
                <w:div w:id="1238707465">
                  <w:marLeft w:val="0"/>
                  <w:marRight w:val="0"/>
                  <w:marTop w:val="0"/>
                  <w:marBottom w:val="0"/>
                  <w:divBdr>
                    <w:top w:val="none" w:sz="0" w:space="0" w:color="auto"/>
                    <w:left w:val="none" w:sz="0" w:space="0" w:color="auto"/>
                    <w:bottom w:val="none" w:sz="0" w:space="0" w:color="auto"/>
                    <w:right w:val="none" w:sz="0" w:space="0" w:color="auto"/>
                  </w:divBdr>
                  <w:divsChild>
                    <w:div w:id="757672318">
                      <w:marLeft w:val="0"/>
                      <w:marRight w:val="0"/>
                      <w:marTop w:val="0"/>
                      <w:marBottom w:val="0"/>
                      <w:divBdr>
                        <w:top w:val="none" w:sz="0" w:space="0" w:color="auto"/>
                        <w:left w:val="none" w:sz="0" w:space="0" w:color="auto"/>
                        <w:bottom w:val="none" w:sz="0" w:space="0" w:color="auto"/>
                        <w:right w:val="none" w:sz="0" w:space="0" w:color="auto"/>
                      </w:divBdr>
                    </w:div>
                  </w:divsChild>
                </w:div>
                <w:div w:id="1338577173">
                  <w:marLeft w:val="0"/>
                  <w:marRight w:val="0"/>
                  <w:marTop w:val="0"/>
                  <w:marBottom w:val="0"/>
                  <w:divBdr>
                    <w:top w:val="none" w:sz="0" w:space="0" w:color="auto"/>
                    <w:left w:val="none" w:sz="0" w:space="0" w:color="auto"/>
                    <w:bottom w:val="none" w:sz="0" w:space="0" w:color="auto"/>
                    <w:right w:val="none" w:sz="0" w:space="0" w:color="auto"/>
                  </w:divBdr>
                  <w:divsChild>
                    <w:div w:id="1483237175">
                      <w:marLeft w:val="0"/>
                      <w:marRight w:val="0"/>
                      <w:marTop w:val="0"/>
                      <w:marBottom w:val="0"/>
                      <w:divBdr>
                        <w:top w:val="none" w:sz="0" w:space="0" w:color="auto"/>
                        <w:left w:val="none" w:sz="0" w:space="0" w:color="auto"/>
                        <w:bottom w:val="none" w:sz="0" w:space="0" w:color="auto"/>
                        <w:right w:val="none" w:sz="0" w:space="0" w:color="auto"/>
                      </w:divBdr>
                    </w:div>
                  </w:divsChild>
                </w:div>
                <w:div w:id="998458548">
                  <w:marLeft w:val="0"/>
                  <w:marRight w:val="0"/>
                  <w:marTop w:val="0"/>
                  <w:marBottom w:val="0"/>
                  <w:divBdr>
                    <w:top w:val="none" w:sz="0" w:space="0" w:color="auto"/>
                    <w:left w:val="none" w:sz="0" w:space="0" w:color="auto"/>
                    <w:bottom w:val="none" w:sz="0" w:space="0" w:color="auto"/>
                    <w:right w:val="none" w:sz="0" w:space="0" w:color="auto"/>
                  </w:divBdr>
                  <w:divsChild>
                    <w:div w:id="1902980441">
                      <w:marLeft w:val="0"/>
                      <w:marRight w:val="0"/>
                      <w:marTop w:val="0"/>
                      <w:marBottom w:val="0"/>
                      <w:divBdr>
                        <w:top w:val="none" w:sz="0" w:space="0" w:color="auto"/>
                        <w:left w:val="none" w:sz="0" w:space="0" w:color="auto"/>
                        <w:bottom w:val="none" w:sz="0" w:space="0" w:color="auto"/>
                        <w:right w:val="none" w:sz="0" w:space="0" w:color="auto"/>
                      </w:divBdr>
                    </w:div>
                  </w:divsChild>
                </w:div>
                <w:div w:id="733747614">
                  <w:marLeft w:val="0"/>
                  <w:marRight w:val="0"/>
                  <w:marTop w:val="0"/>
                  <w:marBottom w:val="0"/>
                  <w:divBdr>
                    <w:top w:val="none" w:sz="0" w:space="0" w:color="auto"/>
                    <w:left w:val="none" w:sz="0" w:space="0" w:color="auto"/>
                    <w:bottom w:val="none" w:sz="0" w:space="0" w:color="auto"/>
                    <w:right w:val="none" w:sz="0" w:space="0" w:color="auto"/>
                  </w:divBdr>
                  <w:divsChild>
                    <w:div w:id="1440183145">
                      <w:marLeft w:val="0"/>
                      <w:marRight w:val="0"/>
                      <w:marTop w:val="0"/>
                      <w:marBottom w:val="0"/>
                      <w:divBdr>
                        <w:top w:val="none" w:sz="0" w:space="0" w:color="auto"/>
                        <w:left w:val="none" w:sz="0" w:space="0" w:color="auto"/>
                        <w:bottom w:val="none" w:sz="0" w:space="0" w:color="auto"/>
                        <w:right w:val="none" w:sz="0" w:space="0" w:color="auto"/>
                      </w:divBdr>
                    </w:div>
                  </w:divsChild>
                </w:div>
                <w:div w:id="1918050263">
                  <w:marLeft w:val="0"/>
                  <w:marRight w:val="0"/>
                  <w:marTop w:val="0"/>
                  <w:marBottom w:val="0"/>
                  <w:divBdr>
                    <w:top w:val="none" w:sz="0" w:space="0" w:color="auto"/>
                    <w:left w:val="none" w:sz="0" w:space="0" w:color="auto"/>
                    <w:bottom w:val="none" w:sz="0" w:space="0" w:color="auto"/>
                    <w:right w:val="none" w:sz="0" w:space="0" w:color="auto"/>
                  </w:divBdr>
                  <w:divsChild>
                    <w:div w:id="1250383320">
                      <w:marLeft w:val="0"/>
                      <w:marRight w:val="0"/>
                      <w:marTop w:val="0"/>
                      <w:marBottom w:val="0"/>
                      <w:divBdr>
                        <w:top w:val="none" w:sz="0" w:space="0" w:color="auto"/>
                        <w:left w:val="none" w:sz="0" w:space="0" w:color="auto"/>
                        <w:bottom w:val="none" w:sz="0" w:space="0" w:color="auto"/>
                        <w:right w:val="none" w:sz="0" w:space="0" w:color="auto"/>
                      </w:divBdr>
                    </w:div>
                  </w:divsChild>
                </w:div>
                <w:div w:id="235088316">
                  <w:marLeft w:val="0"/>
                  <w:marRight w:val="0"/>
                  <w:marTop w:val="0"/>
                  <w:marBottom w:val="0"/>
                  <w:divBdr>
                    <w:top w:val="none" w:sz="0" w:space="0" w:color="auto"/>
                    <w:left w:val="none" w:sz="0" w:space="0" w:color="auto"/>
                    <w:bottom w:val="none" w:sz="0" w:space="0" w:color="auto"/>
                    <w:right w:val="none" w:sz="0" w:space="0" w:color="auto"/>
                  </w:divBdr>
                  <w:divsChild>
                    <w:div w:id="2778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2355">
          <w:marLeft w:val="0"/>
          <w:marRight w:val="0"/>
          <w:marTop w:val="0"/>
          <w:marBottom w:val="0"/>
          <w:divBdr>
            <w:top w:val="none" w:sz="0" w:space="0" w:color="auto"/>
            <w:left w:val="none" w:sz="0" w:space="0" w:color="auto"/>
            <w:bottom w:val="none" w:sz="0" w:space="0" w:color="auto"/>
            <w:right w:val="none" w:sz="0" w:space="0" w:color="auto"/>
          </w:divBdr>
        </w:div>
        <w:div w:id="310989461">
          <w:marLeft w:val="0"/>
          <w:marRight w:val="0"/>
          <w:marTop w:val="0"/>
          <w:marBottom w:val="0"/>
          <w:divBdr>
            <w:top w:val="none" w:sz="0" w:space="0" w:color="auto"/>
            <w:left w:val="none" w:sz="0" w:space="0" w:color="auto"/>
            <w:bottom w:val="none" w:sz="0" w:space="0" w:color="auto"/>
            <w:right w:val="none" w:sz="0" w:space="0" w:color="auto"/>
          </w:divBdr>
          <w:divsChild>
            <w:div w:id="195312541">
              <w:marLeft w:val="0"/>
              <w:marRight w:val="0"/>
              <w:marTop w:val="0"/>
              <w:marBottom w:val="0"/>
              <w:divBdr>
                <w:top w:val="none" w:sz="0" w:space="0" w:color="auto"/>
                <w:left w:val="none" w:sz="0" w:space="0" w:color="auto"/>
                <w:bottom w:val="none" w:sz="0" w:space="0" w:color="auto"/>
                <w:right w:val="none" w:sz="0" w:space="0" w:color="auto"/>
              </w:divBdr>
              <w:divsChild>
                <w:div w:id="1949963182">
                  <w:marLeft w:val="0"/>
                  <w:marRight w:val="0"/>
                  <w:marTop w:val="0"/>
                  <w:marBottom w:val="0"/>
                  <w:divBdr>
                    <w:top w:val="none" w:sz="0" w:space="0" w:color="auto"/>
                    <w:left w:val="none" w:sz="0" w:space="0" w:color="auto"/>
                    <w:bottom w:val="none" w:sz="0" w:space="0" w:color="auto"/>
                    <w:right w:val="none" w:sz="0" w:space="0" w:color="auto"/>
                  </w:divBdr>
                  <w:divsChild>
                    <w:div w:id="559293339">
                      <w:marLeft w:val="0"/>
                      <w:marRight w:val="0"/>
                      <w:marTop w:val="0"/>
                      <w:marBottom w:val="0"/>
                      <w:divBdr>
                        <w:top w:val="none" w:sz="0" w:space="0" w:color="auto"/>
                        <w:left w:val="none" w:sz="0" w:space="0" w:color="auto"/>
                        <w:bottom w:val="none" w:sz="0" w:space="0" w:color="auto"/>
                        <w:right w:val="none" w:sz="0" w:space="0" w:color="auto"/>
                      </w:divBdr>
                    </w:div>
                  </w:divsChild>
                </w:div>
                <w:div w:id="1984309794">
                  <w:marLeft w:val="0"/>
                  <w:marRight w:val="0"/>
                  <w:marTop w:val="0"/>
                  <w:marBottom w:val="0"/>
                  <w:divBdr>
                    <w:top w:val="none" w:sz="0" w:space="0" w:color="auto"/>
                    <w:left w:val="none" w:sz="0" w:space="0" w:color="auto"/>
                    <w:bottom w:val="none" w:sz="0" w:space="0" w:color="auto"/>
                    <w:right w:val="none" w:sz="0" w:space="0" w:color="auto"/>
                  </w:divBdr>
                  <w:divsChild>
                    <w:div w:id="2077582903">
                      <w:marLeft w:val="0"/>
                      <w:marRight w:val="0"/>
                      <w:marTop w:val="0"/>
                      <w:marBottom w:val="0"/>
                      <w:divBdr>
                        <w:top w:val="none" w:sz="0" w:space="0" w:color="auto"/>
                        <w:left w:val="none" w:sz="0" w:space="0" w:color="auto"/>
                        <w:bottom w:val="none" w:sz="0" w:space="0" w:color="auto"/>
                        <w:right w:val="none" w:sz="0" w:space="0" w:color="auto"/>
                      </w:divBdr>
                    </w:div>
                  </w:divsChild>
                </w:div>
                <w:div w:id="281111541">
                  <w:marLeft w:val="0"/>
                  <w:marRight w:val="0"/>
                  <w:marTop w:val="0"/>
                  <w:marBottom w:val="0"/>
                  <w:divBdr>
                    <w:top w:val="none" w:sz="0" w:space="0" w:color="auto"/>
                    <w:left w:val="none" w:sz="0" w:space="0" w:color="auto"/>
                    <w:bottom w:val="none" w:sz="0" w:space="0" w:color="auto"/>
                    <w:right w:val="none" w:sz="0" w:space="0" w:color="auto"/>
                  </w:divBdr>
                  <w:divsChild>
                    <w:div w:id="1940865332">
                      <w:marLeft w:val="0"/>
                      <w:marRight w:val="0"/>
                      <w:marTop w:val="0"/>
                      <w:marBottom w:val="0"/>
                      <w:divBdr>
                        <w:top w:val="none" w:sz="0" w:space="0" w:color="auto"/>
                        <w:left w:val="none" w:sz="0" w:space="0" w:color="auto"/>
                        <w:bottom w:val="none" w:sz="0" w:space="0" w:color="auto"/>
                        <w:right w:val="none" w:sz="0" w:space="0" w:color="auto"/>
                      </w:divBdr>
                    </w:div>
                  </w:divsChild>
                </w:div>
                <w:div w:id="352387956">
                  <w:marLeft w:val="0"/>
                  <w:marRight w:val="0"/>
                  <w:marTop w:val="0"/>
                  <w:marBottom w:val="0"/>
                  <w:divBdr>
                    <w:top w:val="none" w:sz="0" w:space="0" w:color="auto"/>
                    <w:left w:val="none" w:sz="0" w:space="0" w:color="auto"/>
                    <w:bottom w:val="none" w:sz="0" w:space="0" w:color="auto"/>
                    <w:right w:val="none" w:sz="0" w:space="0" w:color="auto"/>
                  </w:divBdr>
                  <w:divsChild>
                    <w:div w:id="860245034">
                      <w:marLeft w:val="0"/>
                      <w:marRight w:val="0"/>
                      <w:marTop w:val="0"/>
                      <w:marBottom w:val="0"/>
                      <w:divBdr>
                        <w:top w:val="none" w:sz="0" w:space="0" w:color="auto"/>
                        <w:left w:val="none" w:sz="0" w:space="0" w:color="auto"/>
                        <w:bottom w:val="none" w:sz="0" w:space="0" w:color="auto"/>
                        <w:right w:val="none" w:sz="0" w:space="0" w:color="auto"/>
                      </w:divBdr>
                    </w:div>
                  </w:divsChild>
                </w:div>
                <w:div w:id="1271399942">
                  <w:marLeft w:val="0"/>
                  <w:marRight w:val="0"/>
                  <w:marTop w:val="0"/>
                  <w:marBottom w:val="0"/>
                  <w:divBdr>
                    <w:top w:val="none" w:sz="0" w:space="0" w:color="auto"/>
                    <w:left w:val="none" w:sz="0" w:space="0" w:color="auto"/>
                    <w:bottom w:val="none" w:sz="0" w:space="0" w:color="auto"/>
                    <w:right w:val="none" w:sz="0" w:space="0" w:color="auto"/>
                  </w:divBdr>
                  <w:divsChild>
                    <w:div w:id="266547882">
                      <w:marLeft w:val="0"/>
                      <w:marRight w:val="0"/>
                      <w:marTop w:val="0"/>
                      <w:marBottom w:val="0"/>
                      <w:divBdr>
                        <w:top w:val="none" w:sz="0" w:space="0" w:color="auto"/>
                        <w:left w:val="none" w:sz="0" w:space="0" w:color="auto"/>
                        <w:bottom w:val="none" w:sz="0" w:space="0" w:color="auto"/>
                        <w:right w:val="none" w:sz="0" w:space="0" w:color="auto"/>
                      </w:divBdr>
                    </w:div>
                  </w:divsChild>
                </w:div>
                <w:div w:id="1632401833">
                  <w:marLeft w:val="0"/>
                  <w:marRight w:val="0"/>
                  <w:marTop w:val="0"/>
                  <w:marBottom w:val="0"/>
                  <w:divBdr>
                    <w:top w:val="none" w:sz="0" w:space="0" w:color="auto"/>
                    <w:left w:val="none" w:sz="0" w:space="0" w:color="auto"/>
                    <w:bottom w:val="none" w:sz="0" w:space="0" w:color="auto"/>
                    <w:right w:val="none" w:sz="0" w:space="0" w:color="auto"/>
                  </w:divBdr>
                  <w:divsChild>
                    <w:div w:id="244535961">
                      <w:marLeft w:val="0"/>
                      <w:marRight w:val="0"/>
                      <w:marTop w:val="0"/>
                      <w:marBottom w:val="0"/>
                      <w:divBdr>
                        <w:top w:val="none" w:sz="0" w:space="0" w:color="auto"/>
                        <w:left w:val="none" w:sz="0" w:space="0" w:color="auto"/>
                        <w:bottom w:val="none" w:sz="0" w:space="0" w:color="auto"/>
                        <w:right w:val="none" w:sz="0" w:space="0" w:color="auto"/>
                      </w:divBdr>
                    </w:div>
                  </w:divsChild>
                </w:div>
                <w:div w:id="182594258">
                  <w:marLeft w:val="0"/>
                  <w:marRight w:val="0"/>
                  <w:marTop w:val="0"/>
                  <w:marBottom w:val="0"/>
                  <w:divBdr>
                    <w:top w:val="none" w:sz="0" w:space="0" w:color="auto"/>
                    <w:left w:val="none" w:sz="0" w:space="0" w:color="auto"/>
                    <w:bottom w:val="none" w:sz="0" w:space="0" w:color="auto"/>
                    <w:right w:val="none" w:sz="0" w:space="0" w:color="auto"/>
                  </w:divBdr>
                  <w:divsChild>
                    <w:div w:id="43454796">
                      <w:marLeft w:val="0"/>
                      <w:marRight w:val="0"/>
                      <w:marTop w:val="0"/>
                      <w:marBottom w:val="0"/>
                      <w:divBdr>
                        <w:top w:val="none" w:sz="0" w:space="0" w:color="auto"/>
                        <w:left w:val="none" w:sz="0" w:space="0" w:color="auto"/>
                        <w:bottom w:val="none" w:sz="0" w:space="0" w:color="auto"/>
                        <w:right w:val="none" w:sz="0" w:space="0" w:color="auto"/>
                      </w:divBdr>
                    </w:div>
                  </w:divsChild>
                </w:div>
                <w:div w:id="1405568174">
                  <w:marLeft w:val="0"/>
                  <w:marRight w:val="0"/>
                  <w:marTop w:val="0"/>
                  <w:marBottom w:val="0"/>
                  <w:divBdr>
                    <w:top w:val="none" w:sz="0" w:space="0" w:color="auto"/>
                    <w:left w:val="none" w:sz="0" w:space="0" w:color="auto"/>
                    <w:bottom w:val="none" w:sz="0" w:space="0" w:color="auto"/>
                    <w:right w:val="none" w:sz="0" w:space="0" w:color="auto"/>
                  </w:divBdr>
                  <w:divsChild>
                    <w:div w:id="1077480191">
                      <w:marLeft w:val="0"/>
                      <w:marRight w:val="0"/>
                      <w:marTop w:val="0"/>
                      <w:marBottom w:val="0"/>
                      <w:divBdr>
                        <w:top w:val="none" w:sz="0" w:space="0" w:color="auto"/>
                        <w:left w:val="none" w:sz="0" w:space="0" w:color="auto"/>
                        <w:bottom w:val="none" w:sz="0" w:space="0" w:color="auto"/>
                        <w:right w:val="none" w:sz="0" w:space="0" w:color="auto"/>
                      </w:divBdr>
                    </w:div>
                  </w:divsChild>
                </w:div>
                <w:div w:id="1442844144">
                  <w:marLeft w:val="0"/>
                  <w:marRight w:val="0"/>
                  <w:marTop w:val="0"/>
                  <w:marBottom w:val="0"/>
                  <w:divBdr>
                    <w:top w:val="none" w:sz="0" w:space="0" w:color="auto"/>
                    <w:left w:val="none" w:sz="0" w:space="0" w:color="auto"/>
                    <w:bottom w:val="none" w:sz="0" w:space="0" w:color="auto"/>
                    <w:right w:val="none" w:sz="0" w:space="0" w:color="auto"/>
                  </w:divBdr>
                  <w:divsChild>
                    <w:div w:id="1869832351">
                      <w:marLeft w:val="0"/>
                      <w:marRight w:val="0"/>
                      <w:marTop w:val="0"/>
                      <w:marBottom w:val="0"/>
                      <w:divBdr>
                        <w:top w:val="none" w:sz="0" w:space="0" w:color="auto"/>
                        <w:left w:val="none" w:sz="0" w:space="0" w:color="auto"/>
                        <w:bottom w:val="none" w:sz="0" w:space="0" w:color="auto"/>
                        <w:right w:val="none" w:sz="0" w:space="0" w:color="auto"/>
                      </w:divBdr>
                    </w:div>
                  </w:divsChild>
                </w:div>
                <w:div w:id="603541746">
                  <w:marLeft w:val="0"/>
                  <w:marRight w:val="0"/>
                  <w:marTop w:val="0"/>
                  <w:marBottom w:val="0"/>
                  <w:divBdr>
                    <w:top w:val="none" w:sz="0" w:space="0" w:color="auto"/>
                    <w:left w:val="none" w:sz="0" w:space="0" w:color="auto"/>
                    <w:bottom w:val="none" w:sz="0" w:space="0" w:color="auto"/>
                    <w:right w:val="none" w:sz="0" w:space="0" w:color="auto"/>
                  </w:divBdr>
                  <w:divsChild>
                    <w:div w:id="1199271401">
                      <w:marLeft w:val="0"/>
                      <w:marRight w:val="0"/>
                      <w:marTop w:val="0"/>
                      <w:marBottom w:val="0"/>
                      <w:divBdr>
                        <w:top w:val="none" w:sz="0" w:space="0" w:color="auto"/>
                        <w:left w:val="none" w:sz="0" w:space="0" w:color="auto"/>
                        <w:bottom w:val="none" w:sz="0" w:space="0" w:color="auto"/>
                        <w:right w:val="none" w:sz="0" w:space="0" w:color="auto"/>
                      </w:divBdr>
                    </w:div>
                  </w:divsChild>
                </w:div>
                <w:div w:id="586614823">
                  <w:marLeft w:val="0"/>
                  <w:marRight w:val="0"/>
                  <w:marTop w:val="0"/>
                  <w:marBottom w:val="0"/>
                  <w:divBdr>
                    <w:top w:val="none" w:sz="0" w:space="0" w:color="auto"/>
                    <w:left w:val="none" w:sz="0" w:space="0" w:color="auto"/>
                    <w:bottom w:val="none" w:sz="0" w:space="0" w:color="auto"/>
                    <w:right w:val="none" w:sz="0" w:space="0" w:color="auto"/>
                  </w:divBdr>
                  <w:divsChild>
                    <w:div w:id="1671325047">
                      <w:marLeft w:val="0"/>
                      <w:marRight w:val="0"/>
                      <w:marTop w:val="0"/>
                      <w:marBottom w:val="0"/>
                      <w:divBdr>
                        <w:top w:val="none" w:sz="0" w:space="0" w:color="auto"/>
                        <w:left w:val="none" w:sz="0" w:space="0" w:color="auto"/>
                        <w:bottom w:val="none" w:sz="0" w:space="0" w:color="auto"/>
                        <w:right w:val="none" w:sz="0" w:space="0" w:color="auto"/>
                      </w:divBdr>
                    </w:div>
                  </w:divsChild>
                </w:div>
                <w:div w:id="654577319">
                  <w:marLeft w:val="0"/>
                  <w:marRight w:val="0"/>
                  <w:marTop w:val="0"/>
                  <w:marBottom w:val="0"/>
                  <w:divBdr>
                    <w:top w:val="none" w:sz="0" w:space="0" w:color="auto"/>
                    <w:left w:val="none" w:sz="0" w:space="0" w:color="auto"/>
                    <w:bottom w:val="none" w:sz="0" w:space="0" w:color="auto"/>
                    <w:right w:val="none" w:sz="0" w:space="0" w:color="auto"/>
                  </w:divBdr>
                  <w:divsChild>
                    <w:div w:id="1461069998">
                      <w:marLeft w:val="0"/>
                      <w:marRight w:val="0"/>
                      <w:marTop w:val="0"/>
                      <w:marBottom w:val="0"/>
                      <w:divBdr>
                        <w:top w:val="none" w:sz="0" w:space="0" w:color="auto"/>
                        <w:left w:val="none" w:sz="0" w:space="0" w:color="auto"/>
                        <w:bottom w:val="none" w:sz="0" w:space="0" w:color="auto"/>
                        <w:right w:val="none" w:sz="0" w:space="0" w:color="auto"/>
                      </w:divBdr>
                    </w:div>
                  </w:divsChild>
                </w:div>
                <w:div w:id="1562600112">
                  <w:marLeft w:val="0"/>
                  <w:marRight w:val="0"/>
                  <w:marTop w:val="0"/>
                  <w:marBottom w:val="0"/>
                  <w:divBdr>
                    <w:top w:val="none" w:sz="0" w:space="0" w:color="auto"/>
                    <w:left w:val="none" w:sz="0" w:space="0" w:color="auto"/>
                    <w:bottom w:val="none" w:sz="0" w:space="0" w:color="auto"/>
                    <w:right w:val="none" w:sz="0" w:space="0" w:color="auto"/>
                  </w:divBdr>
                  <w:divsChild>
                    <w:div w:id="565645709">
                      <w:marLeft w:val="0"/>
                      <w:marRight w:val="0"/>
                      <w:marTop w:val="0"/>
                      <w:marBottom w:val="0"/>
                      <w:divBdr>
                        <w:top w:val="none" w:sz="0" w:space="0" w:color="auto"/>
                        <w:left w:val="none" w:sz="0" w:space="0" w:color="auto"/>
                        <w:bottom w:val="none" w:sz="0" w:space="0" w:color="auto"/>
                        <w:right w:val="none" w:sz="0" w:space="0" w:color="auto"/>
                      </w:divBdr>
                    </w:div>
                  </w:divsChild>
                </w:div>
                <w:div w:id="1919052273">
                  <w:marLeft w:val="0"/>
                  <w:marRight w:val="0"/>
                  <w:marTop w:val="0"/>
                  <w:marBottom w:val="0"/>
                  <w:divBdr>
                    <w:top w:val="none" w:sz="0" w:space="0" w:color="auto"/>
                    <w:left w:val="none" w:sz="0" w:space="0" w:color="auto"/>
                    <w:bottom w:val="none" w:sz="0" w:space="0" w:color="auto"/>
                    <w:right w:val="none" w:sz="0" w:space="0" w:color="auto"/>
                  </w:divBdr>
                  <w:divsChild>
                    <w:div w:id="531921825">
                      <w:marLeft w:val="0"/>
                      <w:marRight w:val="0"/>
                      <w:marTop w:val="0"/>
                      <w:marBottom w:val="0"/>
                      <w:divBdr>
                        <w:top w:val="none" w:sz="0" w:space="0" w:color="auto"/>
                        <w:left w:val="none" w:sz="0" w:space="0" w:color="auto"/>
                        <w:bottom w:val="none" w:sz="0" w:space="0" w:color="auto"/>
                        <w:right w:val="none" w:sz="0" w:space="0" w:color="auto"/>
                      </w:divBdr>
                    </w:div>
                  </w:divsChild>
                </w:div>
                <w:div w:id="220287635">
                  <w:marLeft w:val="0"/>
                  <w:marRight w:val="0"/>
                  <w:marTop w:val="0"/>
                  <w:marBottom w:val="0"/>
                  <w:divBdr>
                    <w:top w:val="none" w:sz="0" w:space="0" w:color="auto"/>
                    <w:left w:val="none" w:sz="0" w:space="0" w:color="auto"/>
                    <w:bottom w:val="none" w:sz="0" w:space="0" w:color="auto"/>
                    <w:right w:val="none" w:sz="0" w:space="0" w:color="auto"/>
                  </w:divBdr>
                  <w:divsChild>
                    <w:div w:id="2079788984">
                      <w:marLeft w:val="0"/>
                      <w:marRight w:val="0"/>
                      <w:marTop w:val="0"/>
                      <w:marBottom w:val="0"/>
                      <w:divBdr>
                        <w:top w:val="none" w:sz="0" w:space="0" w:color="auto"/>
                        <w:left w:val="none" w:sz="0" w:space="0" w:color="auto"/>
                        <w:bottom w:val="none" w:sz="0" w:space="0" w:color="auto"/>
                        <w:right w:val="none" w:sz="0" w:space="0" w:color="auto"/>
                      </w:divBdr>
                    </w:div>
                  </w:divsChild>
                </w:div>
                <w:div w:id="251594148">
                  <w:marLeft w:val="0"/>
                  <w:marRight w:val="0"/>
                  <w:marTop w:val="0"/>
                  <w:marBottom w:val="0"/>
                  <w:divBdr>
                    <w:top w:val="none" w:sz="0" w:space="0" w:color="auto"/>
                    <w:left w:val="none" w:sz="0" w:space="0" w:color="auto"/>
                    <w:bottom w:val="none" w:sz="0" w:space="0" w:color="auto"/>
                    <w:right w:val="none" w:sz="0" w:space="0" w:color="auto"/>
                  </w:divBdr>
                  <w:divsChild>
                    <w:div w:id="1874272856">
                      <w:marLeft w:val="0"/>
                      <w:marRight w:val="0"/>
                      <w:marTop w:val="0"/>
                      <w:marBottom w:val="0"/>
                      <w:divBdr>
                        <w:top w:val="none" w:sz="0" w:space="0" w:color="auto"/>
                        <w:left w:val="none" w:sz="0" w:space="0" w:color="auto"/>
                        <w:bottom w:val="none" w:sz="0" w:space="0" w:color="auto"/>
                        <w:right w:val="none" w:sz="0" w:space="0" w:color="auto"/>
                      </w:divBdr>
                    </w:div>
                  </w:divsChild>
                </w:div>
                <w:div w:id="318927449">
                  <w:marLeft w:val="0"/>
                  <w:marRight w:val="0"/>
                  <w:marTop w:val="0"/>
                  <w:marBottom w:val="0"/>
                  <w:divBdr>
                    <w:top w:val="none" w:sz="0" w:space="0" w:color="auto"/>
                    <w:left w:val="none" w:sz="0" w:space="0" w:color="auto"/>
                    <w:bottom w:val="none" w:sz="0" w:space="0" w:color="auto"/>
                    <w:right w:val="none" w:sz="0" w:space="0" w:color="auto"/>
                  </w:divBdr>
                  <w:divsChild>
                    <w:div w:id="1772356942">
                      <w:marLeft w:val="0"/>
                      <w:marRight w:val="0"/>
                      <w:marTop w:val="0"/>
                      <w:marBottom w:val="0"/>
                      <w:divBdr>
                        <w:top w:val="none" w:sz="0" w:space="0" w:color="auto"/>
                        <w:left w:val="none" w:sz="0" w:space="0" w:color="auto"/>
                        <w:bottom w:val="none" w:sz="0" w:space="0" w:color="auto"/>
                        <w:right w:val="none" w:sz="0" w:space="0" w:color="auto"/>
                      </w:divBdr>
                    </w:div>
                  </w:divsChild>
                </w:div>
                <w:div w:id="1971745553">
                  <w:marLeft w:val="0"/>
                  <w:marRight w:val="0"/>
                  <w:marTop w:val="0"/>
                  <w:marBottom w:val="0"/>
                  <w:divBdr>
                    <w:top w:val="none" w:sz="0" w:space="0" w:color="auto"/>
                    <w:left w:val="none" w:sz="0" w:space="0" w:color="auto"/>
                    <w:bottom w:val="none" w:sz="0" w:space="0" w:color="auto"/>
                    <w:right w:val="none" w:sz="0" w:space="0" w:color="auto"/>
                  </w:divBdr>
                  <w:divsChild>
                    <w:div w:id="1936747921">
                      <w:marLeft w:val="0"/>
                      <w:marRight w:val="0"/>
                      <w:marTop w:val="0"/>
                      <w:marBottom w:val="0"/>
                      <w:divBdr>
                        <w:top w:val="none" w:sz="0" w:space="0" w:color="auto"/>
                        <w:left w:val="none" w:sz="0" w:space="0" w:color="auto"/>
                        <w:bottom w:val="none" w:sz="0" w:space="0" w:color="auto"/>
                        <w:right w:val="none" w:sz="0" w:space="0" w:color="auto"/>
                      </w:divBdr>
                    </w:div>
                  </w:divsChild>
                </w:div>
                <w:div w:id="570391646">
                  <w:marLeft w:val="0"/>
                  <w:marRight w:val="0"/>
                  <w:marTop w:val="0"/>
                  <w:marBottom w:val="0"/>
                  <w:divBdr>
                    <w:top w:val="none" w:sz="0" w:space="0" w:color="auto"/>
                    <w:left w:val="none" w:sz="0" w:space="0" w:color="auto"/>
                    <w:bottom w:val="none" w:sz="0" w:space="0" w:color="auto"/>
                    <w:right w:val="none" w:sz="0" w:space="0" w:color="auto"/>
                  </w:divBdr>
                  <w:divsChild>
                    <w:div w:id="118034037">
                      <w:marLeft w:val="0"/>
                      <w:marRight w:val="0"/>
                      <w:marTop w:val="0"/>
                      <w:marBottom w:val="0"/>
                      <w:divBdr>
                        <w:top w:val="none" w:sz="0" w:space="0" w:color="auto"/>
                        <w:left w:val="none" w:sz="0" w:space="0" w:color="auto"/>
                        <w:bottom w:val="none" w:sz="0" w:space="0" w:color="auto"/>
                        <w:right w:val="none" w:sz="0" w:space="0" w:color="auto"/>
                      </w:divBdr>
                    </w:div>
                  </w:divsChild>
                </w:div>
                <w:div w:id="1158568698">
                  <w:marLeft w:val="0"/>
                  <w:marRight w:val="0"/>
                  <w:marTop w:val="0"/>
                  <w:marBottom w:val="0"/>
                  <w:divBdr>
                    <w:top w:val="none" w:sz="0" w:space="0" w:color="auto"/>
                    <w:left w:val="none" w:sz="0" w:space="0" w:color="auto"/>
                    <w:bottom w:val="none" w:sz="0" w:space="0" w:color="auto"/>
                    <w:right w:val="none" w:sz="0" w:space="0" w:color="auto"/>
                  </w:divBdr>
                  <w:divsChild>
                    <w:div w:id="1290890293">
                      <w:marLeft w:val="0"/>
                      <w:marRight w:val="0"/>
                      <w:marTop w:val="0"/>
                      <w:marBottom w:val="0"/>
                      <w:divBdr>
                        <w:top w:val="none" w:sz="0" w:space="0" w:color="auto"/>
                        <w:left w:val="none" w:sz="0" w:space="0" w:color="auto"/>
                        <w:bottom w:val="none" w:sz="0" w:space="0" w:color="auto"/>
                        <w:right w:val="none" w:sz="0" w:space="0" w:color="auto"/>
                      </w:divBdr>
                    </w:div>
                  </w:divsChild>
                </w:div>
                <w:div w:id="836454706">
                  <w:marLeft w:val="0"/>
                  <w:marRight w:val="0"/>
                  <w:marTop w:val="0"/>
                  <w:marBottom w:val="0"/>
                  <w:divBdr>
                    <w:top w:val="none" w:sz="0" w:space="0" w:color="auto"/>
                    <w:left w:val="none" w:sz="0" w:space="0" w:color="auto"/>
                    <w:bottom w:val="none" w:sz="0" w:space="0" w:color="auto"/>
                    <w:right w:val="none" w:sz="0" w:space="0" w:color="auto"/>
                  </w:divBdr>
                  <w:divsChild>
                    <w:div w:id="1321353282">
                      <w:marLeft w:val="0"/>
                      <w:marRight w:val="0"/>
                      <w:marTop w:val="0"/>
                      <w:marBottom w:val="0"/>
                      <w:divBdr>
                        <w:top w:val="none" w:sz="0" w:space="0" w:color="auto"/>
                        <w:left w:val="none" w:sz="0" w:space="0" w:color="auto"/>
                        <w:bottom w:val="none" w:sz="0" w:space="0" w:color="auto"/>
                        <w:right w:val="none" w:sz="0" w:space="0" w:color="auto"/>
                      </w:divBdr>
                    </w:div>
                  </w:divsChild>
                </w:div>
                <w:div w:id="1231768757">
                  <w:marLeft w:val="0"/>
                  <w:marRight w:val="0"/>
                  <w:marTop w:val="0"/>
                  <w:marBottom w:val="0"/>
                  <w:divBdr>
                    <w:top w:val="none" w:sz="0" w:space="0" w:color="auto"/>
                    <w:left w:val="none" w:sz="0" w:space="0" w:color="auto"/>
                    <w:bottom w:val="none" w:sz="0" w:space="0" w:color="auto"/>
                    <w:right w:val="none" w:sz="0" w:space="0" w:color="auto"/>
                  </w:divBdr>
                  <w:divsChild>
                    <w:div w:id="405736124">
                      <w:marLeft w:val="0"/>
                      <w:marRight w:val="0"/>
                      <w:marTop w:val="0"/>
                      <w:marBottom w:val="0"/>
                      <w:divBdr>
                        <w:top w:val="none" w:sz="0" w:space="0" w:color="auto"/>
                        <w:left w:val="none" w:sz="0" w:space="0" w:color="auto"/>
                        <w:bottom w:val="none" w:sz="0" w:space="0" w:color="auto"/>
                        <w:right w:val="none" w:sz="0" w:space="0" w:color="auto"/>
                      </w:divBdr>
                    </w:div>
                  </w:divsChild>
                </w:div>
                <w:div w:id="1914505137">
                  <w:marLeft w:val="0"/>
                  <w:marRight w:val="0"/>
                  <w:marTop w:val="0"/>
                  <w:marBottom w:val="0"/>
                  <w:divBdr>
                    <w:top w:val="none" w:sz="0" w:space="0" w:color="auto"/>
                    <w:left w:val="none" w:sz="0" w:space="0" w:color="auto"/>
                    <w:bottom w:val="none" w:sz="0" w:space="0" w:color="auto"/>
                    <w:right w:val="none" w:sz="0" w:space="0" w:color="auto"/>
                  </w:divBdr>
                  <w:divsChild>
                    <w:div w:id="1239824442">
                      <w:marLeft w:val="0"/>
                      <w:marRight w:val="0"/>
                      <w:marTop w:val="0"/>
                      <w:marBottom w:val="0"/>
                      <w:divBdr>
                        <w:top w:val="none" w:sz="0" w:space="0" w:color="auto"/>
                        <w:left w:val="none" w:sz="0" w:space="0" w:color="auto"/>
                        <w:bottom w:val="none" w:sz="0" w:space="0" w:color="auto"/>
                        <w:right w:val="none" w:sz="0" w:space="0" w:color="auto"/>
                      </w:divBdr>
                    </w:div>
                    <w:div w:id="579414228">
                      <w:marLeft w:val="0"/>
                      <w:marRight w:val="0"/>
                      <w:marTop w:val="0"/>
                      <w:marBottom w:val="0"/>
                      <w:divBdr>
                        <w:top w:val="none" w:sz="0" w:space="0" w:color="auto"/>
                        <w:left w:val="none" w:sz="0" w:space="0" w:color="auto"/>
                        <w:bottom w:val="none" w:sz="0" w:space="0" w:color="auto"/>
                        <w:right w:val="none" w:sz="0" w:space="0" w:color="auto"/>
                      </w:divBdr>
                    </w:div>
                  </w:divsChild>
                </w:div>
                <w:div w:id="2002082778">
                  <w:marLeft w:val="0"/>
                  <w:marRight w:val="0"/>
                  <w:marTop w:val="0"/>
                  <w:marBottom w:val="0"/>
                  <w:divBdr>
                    <w:top w:val="none" w:sz="0" w:space="0" w:color="auto"/>
                    <w:left w:val="none" w:sz="0" w:space="0" w:color="auto"/>
                    <w:bottom w:val="none" w:sz="0" w:space="0" w:color="auto"/>
                    <w:right w:val="none" w:sz="0" w:space="0" w:color="auto"/>
                  </w:divBdr>
                  <w:divsChild>
                    <w:div w:id="154342785">
                      <w:marLeft w:val="0"/>
                      <w:marRight w:val="0"/>
                      <w:marTop w:val="0"/>
                      <w:marBottom w:val="0"/>
                      <w:divBdr>
                        <w:top w:val="none" w:sz="0" w:space="0" w:color="auto"/>
                        <w:left w:val="none" w:sz="0" w:space="0" w:color="auto"/>
                        <w:bottom w:val="none" w:sz="0" w:space="0" w:color="auto"/>
                        <w:right w:val="none" w:sz="0" w:space="0" w:color="auto"/>
                      </w:divBdr>
                    </w:div>
                  </w:divsChild>
                </w:div>
                <w:div w:id="427820336">
                  <w:marLeft w:val="0"/>
                  <w:marRight w:val="0"/>
                  <w:marTop w:val="0"/>
                  <w:marBottom w:val="0"/>
                  <w:divBdr>
                    <w:top w:val="none" w:sz="0" w:space="0" w:color="auto"/>
                    <w:left w:val="none" w:sz="0" w:space="0" w:color="auto"/>
                    <w:bottom w:val="none" w:sz="0" w:space="0" w:color="auto"/>
                    <w:right w:val="none" w:sz="0" w:space="0" w:color="auto"/>
                  </w:divBdr>
                  <w:divsChild>
                    <w:div w:id="1349916227">
                      <w:marLeft w:val="0"/>
                      <w:marRight w:val="0"/>
                      <w:marTop w:val="0"/>
                      <w:marBottom w:val="0"/>
                      <w:divBdr>
                        <w:top w:val="none" w:sz="0" w:space="0" w:color="auto"/>
                        <w:left w:val="none" w:sz="0" w:space="0" w:color="auto"/>
                        <w:bottom w:val="none" w:sz="0" w:space="0" w:color="auto"/>
                        <w:right w:val="none" w:sz="0" w:space="0" w:color="auto"/>
                      </w:divBdr>
                    </w:div>
                  </w:divsChild>
                </w:div>
                <w:div w:id="648091178">
                  <w:marLeft w:val="0"/>
                  <w:marRight w:val="0"/>
                  <w:marTop w:val="0"/>
                  <w:marBottom w:val="0"/>
                  <w:divBdr>
                    <w:top w:val="none" w:sz="0" w:space="0" w:color="auto"/>
                    <w:left w:val="none" w:sz="0" w:space="0" w:color="auto"/>
                    <w:bottom w:val="none" w:sz="0" w:space="0" w:color="auto"/>
                    <w:right w:val="none" w:sz="0" w:space="0" w:color="auto"/>
                  </w:divBdr>
                  <w:divsChild>
                    <w:div w:id="73017958">
                      <w:marLeft w:val="0"/>
                      <w:marRight w:val="0"/>
                      <w:marTop w:val="0"/>
                      <w:marBottom w:val="0"/>
                      <w:divBdr>
                        <w:top w:val="none" w:sz="0" w:space="0" w:color="auto"/>
                        <w:left w:val="none" w:sz="0" w:space="0" w:color="auto"/>
                        <w:bottom w:val="none" w:sz="0" w:space="0" w:color="auto"/>
                        <w:right w:val="none" w:sz="0" w:space="0" w:color="auto"/>
                      </w:divBdr>
                    </w:div>
                  </w:divsChild>
                </w:div>
                <w:div w:id="57409969">
                  <w:marLeft w:val="0"/>
                  <w:marRight w:val="0"/>
                  <w:marTop w:val="0"/>
                  <w:marBottom w:val="0"/>
                  <w:divBdr>
                    <w:top w:val="none" w:sz="0" w:space="0" w:color="auto"/>
                    <w:left w:val="none" w:sz="0" w:space="0" w:color="auto"/>
                    <w:bottom w:val="none" w:sz="0" w:space="0" w:color="auto"/>
                    <w:right w:val="none" w:sz="0" w:space="0" w:color="auto"/>
                  </w:divBdr>
                  <w:divsChild>
                    <w:div w:id="1368488185">
                      <w:marLeft w:val="0"/>
                      <w:marRight w:val="0"/>
                      <w:marTop w:val="0"/>
                      <w:marBottom w:val="0"/>
                      <w:divBdr>
                        <w:top w:val="none" w:sz="0" w:space="0" w:color="auto"/>
                        <w:left w:val="none" w:sz="0" w:space="0" w:color="auto"/>
                        <w:bottom w:val="none" w:sz="0" w:space="0" w:color="auto"/>
                        <w:right w:val="none" w:sz="0" w:space="0" w:color="auto"/>
                      </w:divBdr>
                    </w:div>
                  </w:divsChild>
                </w:div>
                <w:div w:id="1301109920">
                  <w:marLeft w:val="0"/>
                  <w:marRight w:val="0"/>
                  <w:marTop w:val="0"/>
                  <w:marBottom w:val="0"/>
                  <w:divBdr>
                    <w:top w:val="none" w:sz="0" w:space="0" w:color="auto"/>
                    <w:left w:val="none" w:sz="0" w:space="0" w:color="auto"/>
                    <w:bottom w:val="none" w:sz="0" w:space="0" w:color="auto"/>
                    <w:right w:val="none" w:sz="0" w:space="0" w:color="auto"/>
                  </w:divBdr>
                  <w:divsChild>
                    <w:div w:id="1718896597">
                      <w:marLeft w:val="0"/>
                      <w:marRight w:val="0"/>
                      <w:marTop w:val="0"/>
                      <w:marBottom w:val="0"/>
                      <w:divBdr>
                        <w:top w:val="none" w:sz="0" w:space="0" w:color="auto"/>
                        <w:left w:val="none" w:sz="0" w:space="0" w:color="auto"/>
                        <w:bottom w:val="none" w:sz="0" w:space="0" w:color="auto"/>
                        <w:right w:val="none" w:sz="0" w:space="0" w:color="auto"/>
                      </w:divBdr>
                    </w:div>
                  </w:divsChild>
                </w:div>
                <w:div w:id="154272367">
                  <w:marLeft w:val="0"/>
                  <w:marRight w:val="0"/>
                  <w:marTop w:val="0"/>
                  <w:marBottom w:val="0"/>
                  <w:divBdr>
                    <w:top w:val="none" w:sz="0" w:space="0" w:color="auto"/>
                    <w:left w:val="none" w:sz="0" w:space="0" w:color="auto"/>
                    <w:bottom w:val="none" w:sz="0" w:space="0" w:color="auto"/>
                    <w:right w:val="none" w:sz="0" w:space="0" w:color="auto"/>
                  </w:divBdr>
                  <w:divsChild>
                    <w:div w:id="345208644">
                      <w:marLeft w:val="0"/>
                      <w:marRight w:val="0"/>
                      <w:marTop w:val="0"/>
                      <w:marBottom w:val="0"/>
                      <w:divBdr>
                        <w:top w:val="none" w:sz="0" w:space="0" w:color="auto"/>
                        <w:left w:val="none" w:sz="0" w:space="0" w:color="auto"/>
                        <w:bottom w:val="none" w:sz="0" w:space="0" w:color="auto"/>
                        <w:right w:val="none" w:sz="0" w:space="0" w:color="auto"/>
                      </w:divBdr>
                    </w:div>
                  </w:divsChild>
                </w:div>
                <w:div w:id="1451783312">
                  <w:marLeft w:val="0"/>
                  <w:marRight w:val="0"/>
                  <w:marTop w:val="0"/>
                  <w:marBottom w:val="0"/>
                  <w:divBdr>
                    <w:top w:val="none" w:sz="0" w:space="0" w:color="auto"/>
                    <w:left w:val="none" w:sz="0" w:space="0" w:color="auto"/>
                    <w:bottom w:val="none" w:sz="0" w:space="0" w:color="auto"/>
                    <w:right w:val="none" w:sz="0" w:space="0" w:color="auto"/>
                  </w:divBdr>
                  <w:divsChild>
                    <w:div w:id="1672365243">
                      <w:marLeft w:val="0"/>
                      <w:marRight w:val="0"/>
                      <w:marTop w:val="0"/>
                      <w:marBottom w:val="0"/>
                      <w:divBdr>
                        <w:top w:val="none" w:sz="0" w:space="0" w:color="auto"/>
                        <w:left w:val="none" w:sz="0" w:space="0" w:color="auto"/>
                        <w:bottom w:val="none" w:sz="0" w:space="0" w:color="auto"/>
                        <w:right w:val="none" w:sz="0" w:space="0" w:color="auto"/>
                      </w:divBdr>
                    </w:div>
                  </w:divsChild>
                </w:div>
                <w:div w:id="723725125">
                  <w:marLeft w:val="0"/>
                  <w:marRight w:val="0"/>
                  <w:marTop w:val="0"/>
                  <w:marBottom w:val="0"/>
                  <w:divBdr>
                    <w:top w:val="none" w:sz="0" w:space="0" w:color="auto"/>
                    <w:left w:val="none" w:sz="0" w:space="0" w:color="auto"/>
                    <w:bottom w:val="none" w:sz="0" w:space="0" w:color="auto"/>
                    <w:right w:val="none" w:sz="0" w:space="0" w:color="auto"/>
                  </w:divBdr>
                  <w:divsChild>
                    <w:div w:id="1562328526">
                      <w:marLeft w:val="0"/>
                      <w:marRight w:val="0"/>
                      <w:marTop w:val="0"/>
                      <w:marBottom w:val="0"/>
                      <w:divBdr>
                        <w:top w:val="none" w:sz="0" w:space="0" w:color="auto"/>
                        <w:left w:val="none" w:sz="0" w:space="0" w:color="auto"/>
                        <w:bottom w:val="none" w:sz="0" w:space="0" w:color="auto"/>
                        <w:right w:val="none" w:sz="0" w:space="0" w:color="auto"/>
                      </w:divBdr>
                    </w:div>
                  </w:divsChild>
                </w:div>
                <w:div w:id="86316171">
                  <w:marLeft w:val="0"/>
                  <w:marRight w:val="0"/>
                  <w:marTop w:val="0"/>
                  <w:marBottom w:val="0"/>
                  <w:divBdr>
                    <w:top w:val="none" w:sz="0" w:space="0" w:color="auto"/>
                    <w:left w:val="none" w:sz="0" w:space="0" w:color="auto"/>
                    <w:bottom w:val="none" w:sz="0" w:space="0" w:color="auto"/>
                    <w:right w:val="none" w:sz="0" w:space="0" w:color="auto"/>
                  </w:divBdr>
                  <w:divsChild>
                    <w:div w:id="70663109">
                      <w:marLeft w:val="0"/>
                      <w:marRight w:val="0"/>
                      <w:marTop w:val="0"/>
                      <w:marBottom w:val="0"/>
                      <w:divBdr>
                        <w:top w:val="none" w:sz="0" w:space="0" w:color="auto"/>
                        <w:left w:val="none" w:sz="0" w:space="0" w:color="auto"/>
                        <w:bottom w:val="none" w:sz="0" w:space="0" w:color="auto"/>
                        <w:right w:val="none" w:sz="0" w:space="0" w:color="auto"/>
                      </w:divBdr>
                    </w:div>
                  </w:divsChild>
                </w:div>
                <w:div w:id="1909995834">
                  <w:marLeft w:val="0"/>
                  <w:marRight w:val="0"/>
                  <w:marTop w:val="0"/>
                  <w:marBottom w:val="0"/>
                  <w:divBdr>
                    <w:top w:val="none" w:sz="0" w:space="0" w:color="auto"/>
                    <w:left w:val="none" w:sz="0" w:space="0" w:color="auto"/>
                    <w:bottom w:val="none" w:sz="0" w:space="0" w:color="auto"/>
                    <w:right w:val="none" w:sz="0" w:space="0" w:color="auto"/>
                  </w:divBdr>
                  <w:divsChild>
                    <w:div w:id="751704552">
                      <w:marLeft w:val="0"/>
                      <w:marRight w:val="0"/>
                      <w:marTop w:val="0"/>
                      <w:marBottom w:val="0"/>
                      <w:divBdr>
                        <w:top w:val="none" w:sz="0" w:space="0" w:color="auto"/>
                        <w:left w:val="none" w:sz="0" w:space="0" w:color="auto"/>
                        <w:bottom w:val="none" w:sz="0" w:space="0" w:color="auto"/>
                        <w:right w:val="none" w:sz="0" w:space="0" w:color="auto"/>
                      </w:divBdr>
                    </w:div>
                  </w:divsChild>
                </w:div>
                <w:div w:id="1998683826">
                  <w:marLeft w:val="0"/>
                  <w:marRight w:val="0"/>
                  <w:marTop w:val="0"/>
                  <w:marBottom w:val="0"/>
                  <w:divBdr>
                    <w:top w:val="none" w:sz="0" w:space="0" w:color="auto"/>
                    <w:left w:val="none" w:sz="0" w:space="0" w:color="auto"/>
                    <w:bottom w:val="none" w:sz="0" w:space="0" w:color="auto"/>
                    <w:right w:val="none" w:sz="0" w:space="0" w:color="auto"/>
                  </w:divBdr>
                  <w:divsChild>
                    <w:div w:id="286202551">
                      <w:marLeft w:val="0"/>
                      <w:marRight w:val="0"/>
                      <w:marTop w:val="0"/>
                      <w:marBottom w:val="0"/>
                      <w:divBdr>
                        <w:top w:val="none" w:sz="0" w:space="0" w:color="auto"/>
                        <w:left w:val="none" w:sz="0" w:space="0" w:color="auto"/>
                        <w:bottom w:val="none" w:sz="0" w:space="0" w:color="auto"/>
                        <w:right w:val="none" w:sz="0" w:space="0" w:color="auto"/>
                      </w:divBdr>
                    </w:div>
                  </w:divsChild>
                </w:div>
                <w:div w:id="1834562147">
                  <w:marLeft w:val="0"/>
                  <w:marRight w:val="0"/>
                  <w:marTop w:val="0"/>
                  <w:marBottom w:val="0"/>
                  <w:divBdr>
                    <w:top w:val="none" w:sz="0" w:space="0" w:color="auto"/>
                    <w:left w:val="none" w:sz="0" w:space="0" w:color="auto"/>
                    <w:bottom w:val="none" w:sz="0" w:space="0" w:color="auto"/>
                    <w:right w:val="none" w:sz="0" w:space="0" w:color="auto"/>
                  </w:divBdr>
                  <w:divsChild>
                    <w:div w:id="642544447">
                      <w:marLeft w:val="0"/>
                      <w:marRight w:val="0"/>
                      <w:marTop w:val="0"/>
                      <w:marBottom w:val="0"/>
                      <w:divBdr>
                        <w:top w:val="none" w:sz="0" w:space="0" w:color="auto"/>
                        <w:left w:val="none" w:sz="0" w:space="0" w:color="auto"/>
                        <w:bottom w:val="none" w:sz="0" w:space="0" w:color="auto"/>
                        <w:right w:val="none" w:sz="0" w:space="0" w:color="auto"/>
                      </w:divBdr>
                    </w:div>
                  </w:divsChild>
                </w:div>
                <w:div w:id="1508786986">
                  <w:marLeft w:val="0"/>
                  <w:marRight w:val="0"/>
                  <w:marTop w:val="0"/>
                  <w:marBottom w:val="0"/>
                  <w:divBdr>
                    <w:top w:val="none" w:sz="0" w:space="0" w:color="auto"/>
                    <w:left w:val="none" w:sz="0" w:space="0" w:color="auto"/>
                    <w:bottom w:val="none" w:sz="0" w:space="0" w:color="auto"/>
                    <w:right w:val="none" w:sz="0" w:space="0" w:color="auto"/>
                  </w:divBdr>
                  <w:divsChild>
                    <w:div w:id="443185173">
                      <w:marLeft w:val="0"/>
                      <w:marRight w:val="0"/>
                      <w:marTop w:val="0"/>
                      <w:marBottom w:val="0"/>
                      <w:divBdr>
                        <w:top w:val="none" w:sz="0" w:space="0" w:color="auto"/>
                        <w:left w:val="none" w:sz="0" w:space="0" w:color="auto"/>
                        <w:bottom w:val="none" w:sz="0" w:space="0" w:color="auto"/>
                        <w:right w:val="none" w:sz="0" w:space="0" w:color="auto"/>
                      </w:divBdr>
                    </w:div>
                  </w:divsChild>
                </w:div>
                <w:div w:id="2052148859">
                  <w:marLeft w:val="0"/>
                  <w:marRight w:val="0"/>
                  <w:marTop w:val="0"/>
                  <w:marBottom w:val="0"/>
                  <w:divBdr>
                    <w:top w:val="none" w:sz="0" w:space="0" w:color="auto"/>
                    <w:left w:val="none" w:sz="0" w:space="0" w:color="auto"/>
                    <w:bottom w:val="none" w:sz="0" w:space="0" w:color="auto"/>
                    <w:right w:val="none" w:sz="0" w:space="0" w:color="auto"/>
                  </w:divBdr>
                  <w:divsChild>
                    <w:div w:id="1167327842">
                      <w:marLeft w:val="0"/>
                      <w:marRight w:val="0"/>
                      <w:marTop w:val="0"/>
                      <w:marBottom w:val="0"/>
                      <w:divBdr>
                        <w:top w:val="none" w:sz="0" w:space="0" w:color="auto"/>
                        <w:left w:val="none" w:sz="0" w:space="0" w:color="auto"/>
                        <w:bottom w:val="none" w:sz="0" w:space="0" w:color="auto"/>
                        <w:right w:val="none" w:sz="0" w:space="0" w:color="auto"/>
                      </w:divBdr>
                    </w:div>
                  </w:divsChild>
                </w:div>
                <w:div w:id="46296869">
                  <w:marLeft w:val="0"/>
                  <w:marRight w:val="0"/>
                  <w:marTop w:val="0"/>
                  <w:marBottom w:val="0"/>
                  <w:divBdr>
                    <w:top w:val="none" w:sz="0" w:space="0" w:color="auto"/>
                    <w:left w:val="none" w:sz="0" w:space="0" w:color="auto"/>
                    <w:bottom w:val="none" w:sz="0" w:space="0" w:color="auto"/>
                    <w:right w:val="none" w:sz="0" w:space="0" w:color="auto"/>
                  </w:divBdr>
                  <w:divsChild>
                    <w:div w:id="18840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03980">
          <w:marLeft w:val="0"/>
          <w:marRight w:val="0"/>
          <w:marTop w:val="0"/>
          <w:marBottom w:val="0"/>
          <w:divBdr>
            <w:top w:val="none" w:sz="0" w:space="0" w:color="auto"/>
            <w:left w:val="none" w:sz="0" w:space="0" w:color="auto"/>
            <w:bottom w:val="none" w:sz="0" w:space="0" w:color="auto"/>
            <w:right w:val="none" w:sz="0" w:space="0" w:color="auto"/>
          </w:divBdr>
        </w:div>
      </w:divsChild>
    </w:div>
    <w:div w:id="1119304267">
      <w:bodyDiv w:val="1"/>
      <w:marLeft w:val="0"/>
      <w:marRight w:val="0"/>
      <w:marTop w:val="0"/>
      <w:marBottom w:val="0"/>
      <w:divBdr>
        <w:top w:val="none" w:sz="0" w:space="0" w:color="auto"/>
        <w:left w:val="none" w:sz="0" w:space="0" w:color="auto"/>
        <w:bottom w:val="none" w:sz="0" w:space="0" w:color="auto"/>
        <w:right w:val="none" w:sz="0" w:space="0" w:color="auto"/>
      </w:divBdr>
    </w:div>
    <w:div w:id="1698042598">
      <w:bodyDiv w:val="1"/>
      <w:marLeft w:val="0"/>
      <w:marRight w:val="0"/>
      <w:marTop w:val="0"/>
      <w:marBottom w:val="0"/>
      <w:divBdr>
        <w:top w:val="none" w:sz="0" w:space="0" w:color="auto"/>
        <w:left w:val="none" w:sz="0" w:space="0" w:color="auto"/>
        <w:bottom w:val="none" w:sz="0" w:space="0" w:color="auto"/>
        <w:right w:val="none" w:sz="0" w:space="0" w:color="auto"/>
      </w:divBdr>
    </w:div>
    <w:div w:id="2055735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ater.usgs.gov/GIS/metadata/usgswrd/XML/gagesII_Sept2011.xml" TargetMode="External"/><Relationship Id="rId18" Type="http://schemas.openxmlformats.org/officeDocument/2006/relationships/hyperlink" Target="mailto:daniel.schultz@waterboards.ca.gov"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Jane.Schafer-Kramer@water.ca.gov" TargetMode="External"/><Relationship Id="rId7" Type="http://schemas.openxmlformats.org/officeDocument/2006/relationships/endnotes" Target="endnotes.xml"/><Relationship Id="rId12" Type="http://schemas.openxmlformats.org/officeDocument/2006/relationships/hyperlink" Target="http://cdec.water.ca.gov/intro.html" TargetMode="External"/><Relationship Id="rId17" Type="http://schemas.openxmlformats.org/officeDocument/2006/relationships/hyperlink" Target="https://egis3.lacounty.gov/dataportal/2011/01/27/stream-gage-location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ater.weather.gov/ahps/download.php" TargetMode="External"/><Relationship Id="rId20" Type="http://schemas.openxmlformats.org/officeDocument/2006/relationships/hyperlink" Target="mailto:Jeremy.Hill@water.c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ater.usgs.gov/GIS/dsdl/MasterList.zip" TargetMode="External"/><Relationship Id="rId23" Type="http://schemas.openxmlformats.org/officeDocument/2006/relationships/header" Target="header2.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mailto:Michael.L.Anderson@water.ca.gov"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ater.usgs.gov/GIS/metadata/usgswrd/XML/stream%20gagebasins.xml" TargetMode="External"/><Relationship Id="rId22" Type="http://schemas.openxmlformats.org/officeDocument/2006/relationships/header" Target="header1.xml"/><Relationship Id="rId27"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ater.ca.gov/ab1755" TargetMode="External"/><Relationship Id="rId1" Type="http://schemas.openxmlformats.org/officeDocument/2006/relationships/hyperlink" Target="https://leginfo.legislature.ca.gov/faces/billTextClient.xhtml?bill_id=201920200SB19"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9B76D-CDD0-4907-A556-19270D8A0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Lillian Watson</dc:creator>
  <cp:lastModifiedBy>Peter Colohan</cp:lastModifiedBy>
  <cp:revision>6</cp:revision>
  <dcterms:created xsi:type="dcterms:W3CDTF">2021-03-30T15:26:00Z</dcterms:created>
  <dcterms:modified xsi:type="dcterms:W3CDTF">2021-03-31T14:11:00Z</dcterms:modified>
</cp:coreProperties>
</file>